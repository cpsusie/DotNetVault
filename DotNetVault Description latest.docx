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2BFCAAEE" w:rsidR="006313E9" w:rsidRDefault="006313E9" w:rsidP="00E2418A">
      <w:pPr>
        <w:jc w:val="center"/>
      </w:pPr>
      <w:r>
        <w:t>Project Description</w:t>
      </w:r>
    </w:p>
    <w:p w14:paraId="17364375" w14:textId="77723927" w:rsidR="009637DC" w:rsidRDefault="009637DC" w:rsidP="00E2418A">
      <w:pPr>
        <w:jc w:val="center"/>
      </w:pPr>
    </w:p>
    <w:p w14:paraId="740786C6" w14:textId="2BB850C0" w:rsidR="009637DC" w:rsidRDefault="009637DC" w:rsidP="00E2418A">
      <w:pPr>
        <w:jc w:val="center"/>
      </w:pPr>
      <w:r>
        <w:t>Version: 0.2.5.x</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footerReference w:type="first" r:id="rId8"/>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31D0E7C4" w14:textId="2835EA5F" w:rsidR="00C54F4E"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567616" w:history="1">
            <w:r w:rsidR="00C54F4E" w:rsidRPr="00FB55B3">
              <w:rPr>
                <w:rStyle w:val="Hyperlink"/>
                <w:noProof/>
              </w:rPr>
              <w:t>1.</w:t>
            </w:r>
            <w:r w:rsidR="00C54F4E">
              <w:rPr>
                <w:rFonts w:asciiTheme="minorHAnsi" w:eastAsiaTheme="minorEastAsia" w:hAnsiTheme="minorHAnsi" w:cstheme="minorBidi"/>
                <w:noProof/>
                <w:sz w:val="22"/>
                <w:szCs w:val="22"/>
              </w:rPr>
              <w:tab/>
            </w:r>
            <w:r w:rsidR="00C54F4E" w:rsidRPr="00FB55B3">
              <w:rPr>
                <w:rStyle w:val="Hyperlink"/>
                <w:noProof/>
              </w:rPr>
              <w:t>Introduction.</w:t>
            </w:r>
            <w:r w:rsidR="00C54F4E">
              <w:rPr>
                <w:noProof/>
                <w:webHidden/>
              </w:rPr>
              <w:tab/>
            </w:r>
            <w:r w:rsidR="00C54F4E">
              <w:rPr>
                <w:noProof/>
                <w:webHidden/>
              </w:rPr>
              <w:fldChar w:fldCharType="begin"/>
            </w:r>
            <w:r w:rsidR="00C54F4E">
              <w:rPr>
                <w:noProof/>
                <w:webHidden/>
              </w:rPr>
              <w:instrText xml:space="preserve"> PAGEREF _Toc72567616 \h </w:instrText>
            </w:r>
            <w:r w:rsidR="00C54F4E">
              <w:rPr>
                <w:noProof/>
                <w:webHidden/>
              </w:rPr>
            </w:r>
            <w:r w:rsidR="00C54F4E">
              <w:rPr>
                <w:noProof/>
                <w:webHidden/>
              </w:rPr>
              <w:fldChar w:fldCharType="separate"/>
            </w:r>
            <w:r w:rsidR="00E25547">
              <w:rPr>
                <w:noProof/>
                <w:webHidden/>
              </w:rPr>
              <w:t>6</w:t>
            </w:r>
            <w:r w:rsidR="00C54F4E">
              <w:rPr>
                <w:noProof/>
                <w:webHidden/>
              </w:rPr>
              <w:fldChar w:fldCharType="end"/>
            </w:r>
          </w:hyperlink>
        </w:p>
        <w:p w14:paraId="36580EC3" w14:textId="144530DD"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17" w:history="1">
            <w:r w:rsidRPr="00FB55B3">
              <w:rPr>
                <w:rStyle w:val="Hyperlink"/>
                <w:noProof/>
              </w:rPr>
              <w:t>a.</w:t>
            </w:r>
            <w:r>
              <w:rPr>
                <w:rFonts w:asciiTheme="minorHAnsi" w:eastAsiaTheme="minorEastAsia" w:hAnsiTheme="minorHAnsi" w:cstheme="minorBidi"/>
                <w:noProof/>
                <w:sz w:val="22"/>
                <w:szCs w:val="22"/>
              </w:rPr>
              <w:tab/>
            </w:r>
            <w:r w:rsidRPr="00FB55B3">
              <w:rPr>
                <w:rStyle w:val="Hyperlink"/>
                <w:noProof/>
              </w:rPr>
              <w:t>Currently used synchronization methods</w:t>
            </w:r>
            <w:r>
              <w:rPr>
                <w:noProof/>
                <w:webHidden/>
              </w:rPr>
              <w:tab/>
            </w:r>
            <w:r>
              <w:rPr>
                <w:noProof/>
                <w:webHidden/>
              </w:rPr>
              <w:fldChar w:fldCharType="begin"/>
            </w:r>
            <w:r>
              <w:rPr>
                <w:noProof/>
                <w:webHidden/>
              </w:rPr>
              <w:instrText xml:space="preserve"> PAGEREF _Toc72567617 \h </w:instrText>
            </w:r>
            <w:r>
              <w:rPr>
                <w:noProof/>
                <w:webHidden/>
              </w:rPr>
            </w:r>
            <w:r>
              <w:rPr>
                <w:noProof/>
                <w:webHidden/>
              </w:rPr>
              <w:fldChar w:fldCharType="separate"/>
            </w:r>
            <w:r w:rsidR="00E25547">
              <w:rPr>
                <w:noProof/>
                <w:webHidden/>
              </w:rPr>
              <w:t>6</w:t>
            </w:r>
            <w:r>
              <w:rPr>
                <w:noProof/>
                <w:webHidden/>
              </w:rPr>
              <w:fldChar w:fldCharType="end"/>
            </w:r>
          </w:hyperlink>
        </w:p>
        <w:p w14:paraId="6B3B3065" w14:textId="16416B65"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18" w:history="1">
            <w:r w:rsidRPr="00FB55B3">
              <w:rPr>
                <w:rStyle w:val="Hyperlink"/>
                <w:noProof/>
              </w:rPr>
              <w:t>b.</w:t>
            </w:r>
            <w:r>
              <w:rPr>
                <w:rFonts w:asciiTheme="minorHAnsi" w:eastAsiaTheme="minorEastAsia" w:hAnsiTheme="minorHAnsi" w:cstheme="minorBidi"/>
                <w:noProof/>
                <w:sz w:val="22"/>
                <w:szCs w:val="22"/>
              </w:rPr>
              <w:tab/>
            </w:r>
            <w:r w:rsidRPr="00FB55B3">
              <w:rPr>
                <w:rStyle w:val="Hyperlink"/>
                <w:noProof/>
              </w:rPr>
              <w:t>Problems with current lock-based mechanisms</w:t>
            </w:r>
            <w:r>
              <w:rPr>
                <w:noProof/>
                <w:webHidden/>
              </w:rPr>
              <w:tab/>
            </w:r>
            <w:r>
              <w:rPr>
                <w:noProof/>
                <w:webHidden/>
              </w:rPr>
              <w:fldChar w:fldCharType="begin"/>
            </w:r>
            <w:r>
              <w:rPr>
                <w:noProof/>
                <w:webHidden/>
              </w:rPr>
              <w:instrText xml:space="preserve"> PAGEREF _Toc72567618 \h </w:instrText>
            </w:r>
            <w:r>
              <w:rPr>
                <w:noProof/>
                <w:webHidden/>
              </w:rPr>
            </w:r>
            <w:r>
              <w:rPr>
                <w:noProof/>
                <w:webHidden/>
              </w:rPr>
              <w:fldChar w:fldCharType="separate"/>
            </w:r>
            <w:r w:rsidR="00E25547">
              <w:rPr>
                <w:noProof/>
                <w:webHidden/>
              </w:rPr>
              <w:t>7</w:t>
            </w:r>
            <w:r>
              <w:rPr>
                <w:noProof/>
                <w:webHidden/>
              </w:rPr>
              <w:fldChar w:fldCharType="end"/>
            </w:r>
          </w:hyperlink>
        </w:p>
        <w:p w14:paraId="58BC7F90" w14:textId="31867654" w:rsidR="00C54F4E" w:rsidRDefault="00C54F4E">
          <w:pPr>
            <w:pStyle w:val="TOC3"/>
            <w:tabs>
              <w:tab w:val="left" w:pos="880"/>
              <w:tab w:val="right" w:leader="dot" w:pos="9350"/>
            </w:tabs>
            <w:rPr>
              <w:rFonts w:asciiTheme="minorHAnsi" w:eastAsiaTheme="minorEastAsia" w:hAnsiTheme="minorHAnsi" w:cstheme="minorBidi"/>
              <w:noProof/>
              <w:sz w:val="22"/>
              <w:szCs w:val="22"/>
            </w:rPr>
          </w:pPr>
          <w:hyperlink w:anchor="_Toc72567619" w:history="1">
            <w:r w:rsidRPr="00FB55B3">
              <w:rPr>
                <w:rStyle w:val="Hyperlink"/>
                <w:noProof/>
              </w:rPr>
              <w:t>i.</w:t>
            </w:r>
            <w:r>
              <w:rPr>
                <w:rFonts w:asciiTheme="minorHAnsi" w:eastAsiaTheme="minorEastAsia" w:hAnsiTheme="minorHAnsi" w:cstheme="minorBidi"/>
                <w:noProof/>
                <w:sz w:val="22"/>
                <w:szCs w:val="22"/>
              </w:rPr>
              <w:tab/>
            </w:r>
            <w:r w:rsidRPr="00FB55B3">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_Toc72567619 \h </w:instrText>
            </w:r>
            <w:r>
              <w:rPr>
                <w:noProof/>
                <w:webHidden/>
              </w:rPr>
            </w:r>
            <w:r>
              <w:rPr>
                <w:noProof/>
                <w:webHidden/>
              </w:rPr>
              <w:fldChar w:fldCharType="separate"/>
            </w:r>
            <w:r w:rsidR="00E25547">
              <w:rPr>
                <w:noProof/>
                <w:webHidden/>
              </w:rPr>
              <w:t>7</w:t>
            </w:r>
            <w:r>
              <w:rPr>
                <w:noProof/>
                <w:webHidden/>
              </w:rPr>
              <w:fldChar w:fldCharType="end"/>
            </w:r>
          </w:hyperlink>
        </w:p>
        <w:p w14:paraId="52768E4E" w14:textId="68223356"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20" w:history="1">
            <w:r w:rsidRPr="00FB55B3">
              <w:rPr>
                <w:rStyle w:val="Hyperlink"/>
                <w:noProof/>
              </w:rPr>
              <w:t>ii.</w:t>
            </w:r>
            <w:r>
              <w:rPr>
                <w:rFonts w:asciiTheme="minorHAnsi" w:eastAsiaTheme="minorEastAsia" w:hAnsiTheme="minorHAnsi" w:cstheme="minorBidi"/>
                <w:noProof/>
                <w:sz w:val="22"/>
                <w:szCs w:val="22"/>
              </w:rPr>
              <w:tab/>
            </w:r>
            <w:r w:rsidRPr="00FB55B3">
              <w:rPr>
                <w:rStyle w:val="Hyperlink"/>
                <w:noProof/>
              </w:rPr>
              <w:t>Atomic operations are a useful alternative but not easy to understand and scope of usefulness limited compared to locks</w:t>
            </w:r>
            <w:r>
              <w:rPr>
                <w:noProof/>
                <w:webHidden/>
              </w:rPr>
              <w:tab/>
            </w:r>
            <w:r>
              <w:rPr>
                <w:noProof/>
                <w:webHidden/>
              </w:rPr>
              <w:fldChar w:fldCharType="begin"/>
            </w:r>
            <w:r>
              <w:rPr>
                <w:noProof/>
                <w:webHidden/>
              </w:rPr>
              <w:instrText xml:space="preserve"> PAGEREF _Toc72567620 \h </w:instrText>
            </w:r>
            <w:r>
              <w:rPr>
                <w:noProof/>
                <w:webHidden/>
              </w:rPr>
            </w:r>
            <w:r>
              <w:rPr>
                <w:noProof/>
                <w:webHidden/>
              </w:rPr>
              <w:fldChar w:fldCharType="separate"/>
            </w:r>
            <w:r w:rsidR="00E25547">
              <w:rPr>
                <w:noProof/>
                <w:webHidden/>
              </w:rPr>
              <w:t>8</w:t>
            </w:r>
            <w:r>
              <w:rPr>
                <w:noProof/>
                <w:webHidden/>
              </w:rPr>
              <w:fldChar w:fldCharType="end"/>
            </w:r>
          </w:hyperlink>
        </w:p>
        <w:p w14:paraId="293E1BC2" w14:textId="591A7BB5"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21" w:history="1">
            <w:r w:rsidRPr="00FB55B3">
              <w:rPr>
                <w:rStyle w:val="Hyperlink"/>
                <w:noProof/>
              </w:rPr>
              <w:t>iii.</w:t>
            </w:r>
            <w:r>
              <w:rPr>
                <w:rFonts w:asciiTheme="minorHAnsi" w:eastAsiaTheme="minorEastAsia" w:hAnsiTheme="minorHAnsi" w:cstheme="minorBidi"/>
                <w:noProof/>
                <w:sz w:val="22"/>
                <w:szCs w:val="22"/>
              </w:rPr>
              <w:tab/>
            </w:r>
            <w:r w:rsidRPr="00FB55B3">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_Toc72567621 \h </w:instrText>
            </w:r>
            <w:r>
              <w:rPr>
                <w:noProof/>
                <w:webHidden/>
              </w:rPr>
            </w:r>
            <w:r>
              <w:rPr>
                <w:noProof/>
                <w:webHidden/>
              </w:rPr>
              <w:fldChar w:fldCharType="separate"/>
            </w:r>
            <w:r w:rsidR="00E25547">
              <w:rPr>
                <w:noProof/>
                <w:webHidden/>
              </w:rPr>
              <w:t>8</w:t>
            </w:r>
            <w:r>
              <w:rPr>
                <w:noProof/>
                <w:webHidden/>
              </w:rPr>
              <w:fldChar w:fldCharType="end"/>
            </w:r>
          </w:hyperlink>
        </w:p>
        <w:p w14:paraId="4EBB97A6" w14:textId="31D959A2"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22" w:history="1">
            <w:r w:rsidRPr="00FB55B3">
              <w:rPr>
                <w:rStyle w:val="Hyperlink"/>
                <w:noProof/>
              </w:rPr>
              <w:t>iv.</w:t>
            </w:r>
            <w:r>
              <w:rPr>
                <w:rFonts w:asciiTheme="minorHAnsi" w:eastAsiaTheme="minorEastAsia" w:hAnsiTheme="minorHAnsi" w:cstheme="minorBidi"/>
                <w:noProof/>
                <w:sz w:val="22"/>
                <w:szCs w:val="22"/>
              </w:rPr>
              <w:tab/>
            </w:r>
            <w:r w:rsidRPr="00FB55B3">
              <w:rPr>
                <w:rStyle w:val="Hyperlink"/>
                <w:noProof/>
              </w:rPr>
              <w:t>C#’s Monitor Lock mechanism is recursive</w:t>
            </w:r>
            <w:r>
              <w:rPr>
                <w:noProof/>
                <w:webHidden/>
              </w:rPr>
              <w:tab/>
            </w:r>
            <w:r>
              <w:rPr>
                <w:noProof/>
                <w:webHidden/>
              </w:rPr>
              <w:fldChar w:fldCharType="begin"/>
            </w:r>
            <w:r>
              <w:rPr>
                <w:noProof/>
                <w:webHidden/>
              </w:rPr>
              <w:instrText xml:space="preserve"> PAGEREF _Toc72567622 \h </w:instrText>
            </w:r>
            <w:r>
              <w:rPr>
                <w:noProof/>
                <w:webHidden/>
              </w:rPr>
            </w:r>
            <w:r>
              <w:rPr>
                <w:noProof/>
                <w:webHidden/>
              </w:rPr>
              <w:fldChar w:fldCharType="separate"/>
            </w:r>
            <w:r w:rsidR="00E25547">
              <w:rPr>
                <w:noProof/>
                <w:webHidden/>
              </w:rPr>
              <w:t>8</w:t>
            </w:r>
            <w:r>
              <w:rPr>
                <w:noProof/>
                <w:webHidden/>
              </w:rPr>
              <w:fldChar w:fldCharType="end"/>
            </w:r>
          </w:hyperlink>
        </w:p>
        <w:p w14:paraId="0DB5A1A9" w14:textId="79899272"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23" w:history="1">
            <w:r w:rsidRPr="00FB55B3">
              <w:rPr>
                <w:rStyle w:val="Hyperlink"/>
                <w:noProof/>
              </w:rPr>
              <w:t>v.</w:t>
            </w:r>
            <w:r>
              <w:rPr>
                <w:rFonts w:asciiTheme="minorHAnsi" w:eastAsiaTheme="minorEastAsia" w:hAnsiTheme="minorHAnsi" w:cstheme="minorBidi"/>
                <w:noProof/>
                <w:sz w:val="22"/>
                <w:szCs w:val="22"/>
              </w:rPr>
              <w:tab/>
            </w:r>
            <w:r w:rsidRPr="00FB55B3">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_Toc72567623 \h </w:instrText>
            </w:r>
            <w:r>
              <w:rPr>
                <w:noProof/>
                <w:webHidden/>
              </w:rPr>
            </w:r>
            <w:r>
              <w:rPr>
                <w:noProof/>
                <w:webHidden/>
              </w:rPr>
              <w:fldChar w:fldCharType="separate"/>
            </w:r>
            <w:r w:rsidR="00E25547">
              <w:rPr>
                <w:noProof/>
                <w:webHidden/>
              </w:rPr>
              <w:t>12</w:t>
            </w:r>
            <w:r>
              <w:rPr>
                <w:noProof/>
                <w:webHidden/>
              </w:rPr>
              <w:fldChar w:fldCharType="end"/>
            </w:r>
          </w:hyperlink>
        </w:p>
        <w:p w14:paraId="0C078885" w14:textId="58DDF80E"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24" w:history="1">
            <w:r w:rsidRPr="00FB55B3">
              <w:rPr>
                <w:rStyle w:val="Hyperlink"/>
                <w:noProof/>
              </w:rPr>
              <w:t>c.</w:t>
            </w:r>
            <w:r>
              <w:rPr>
                <w:rFonts w:asciiTheme="minorHAnsi" w:eastAsiaTheme="minorEastAsia" w:hAnsiTheme="minorHAnsi" w:cstheme="minorBidi"/>
                <w:noProof/>
                <w:sz w:val="22"/>
                <w:szCs w:val="22"/>
              </w:rPr>
              <w:tab/>
            </w:r>
            <w:r w:rsidRPr="00FB55B3">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_Toc72567624 \h </w:instrText>
            </w:r>
            <w:r>
              <w:rPr>
                <w:noProof/>
                <w:webHidden/>
              </w:rPr>
            </w:r>
            <w:r>
              <w:rPr>
                <w:noProof/>
                <w:webHidden/>
              </w:rPr>
              <w:fldChar w:fldCharType="separate"/>
            </w:r>
            <w:r w:rsidR="00E25547">
              <w:rPr>
                <w:noProof/>
                <w:webHidden/>
              </w:rPr>
              <w:t>12</w:t>
            </w:r>
            <w:r>
              <w:rPr>
                <w:noProof/>
                <w:webHidden/>
              </w:rPr>
              <w:fldChar w:fldCharType="end"/>
            </w:r>
          </w:hyperlink>
        </w:p>
        <w:p w14:paraId="180D0BAB" w14:textId="5A762364" w:rsidR="00C54F4E" w:rsidRDefault="00C54F4E">
          <w:pPr>
            <w:pStyle w:val="TOC3"/>
            <w:tabs>
              <w:tab w:val="left" w:pos="880"/>
              <w:tab w:val="right" w:leader="dot" w:pos="9350"/>
            </w:tabs>
            <w:rPr>
              <w:rFonts w:asciiTheme="minorHAnsi" w:eastAsiaTheme="minorEastAsia" w:hAnsiTheme="minorHAnsi" w:cstheme="minorBidi"/>
              <w:noProof/>
              <w:sz w:val="22"/>
              <w:szCs w:val="22"/>
            </w:rPr>
          </w:pPr>
          <w:hyperlink w:anchor="_Toc72567625" w:history="1">
            <w:r w:rsidRPr="00FB55B3">
              <w:rPr>
                <w:rStyle w:val="Hyperlink"/>
                <w:noProof/>
              </w:rPr>
              <w:t>i.</w:t>
            </w:r>
            <w:r>
              <w:rPr>
                <w:rFonts w:asciiTheme="minorHAnsi" w:eastAsiaTheme="minorEastAsia" w:hAnsiTheme="minorHAnsi" w:cstheme="minorBidi"/>
                <w:noProof/>
                <w:sz w:val="22"/>
                <w:szCs w:val="22"/>
              </w:rPr>
              <w:tab/>
            </w:r>
            <w:r w:rsidRPr="00FB55B3">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_Toc72567625 \h </w:instrText>
            </w:r>
            <w:r>
              <w:rPr>
                <w:noProof/>
                <w:webHidden/>
              </w:rPr>
            </w:r>
            <w:r>
              <w:rPr>
                <w:noProof/>
                <w:webHidden/>
              </w:rPr>
              <w:fldChar w:fldCharType="separate"/>
            </w:r>
            <w:r w:rsidR="00E25547">
              <w:rPr>
                <w:noProof/>
                <w:webHidden/>
              </w:rPr>
              <w:t>13</w:t>
            </w:r>
            <w:r>
              <w:rPr>
                <w:noProof/>
                <w:webHidden/>
              </w:rPr>
              <w:fldChar w:fldCharType="end"/>
            </w:r>
          </w:hyperlink>
        </w:p>
        <w:p w14:paraId="47855F2F" w14:textId="74527C59"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26" w:history="1">
            <w:r w:rsidRPr="00FB55B3">
              <w:rPr>
                <w:rStyle w:val="Hyperlink"/>
                <w:noProof/>
              </w:rPr>
              <w:t>ii.</w:t>
            </w:r>
            <w:r>
              <w:rPr>
                <w:rFonts w:asciiTheme="minorHAnsi" w:eastAsiaTheme="minorEastAsia" w:hAnsiTheme="minorHAnsi" w:cstheme="minorBidi"/>
                <w:noProof/>
                <w:sz w:val="22"/>
                <w:szCs w:val="22"/>
              </w:rPr>
              <w:tab/>
            </w:r>
            <w:r w:rsidRPr="00FB55B3">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_Toc72567626 \h </w:instrText>
            </w:r>
            <w:r>
              <w:rPr>
                <w:noProof/>
                <w:webHidden/>
              </w:rPr>
            </w:r>
            <w:r>
              <w:rPr>
                <w:noProof/>
                <w:webHidden/>
              </w:rPr>
              <w:fldChar w:fldCharType="separate"/>
            </w:r>
            <w:r w:rsidR="00E25547">
              <w:rPr>
                <w:noProof/>
                <w:webHidden/>
              </w:rPr>
              <w:t>14</w:t>
            </w:r>
            <w:r>
              <w:rPr>
                <w:noProof/>
                <w:webHidden/>
              </w:rPr>
              <w:fldChar w:fldCharType="end"/>
            </w:r>
          </w:hyperlink>
        </w:p>
        <w:p w14:paraId="62A17386" w14:textId="17A40311" w:rsidR="00C54F4E" w:rsidRDefault="00C54F4E">
          <w:pPr>
            <w:pStyle w:val="TOC1"/>
            <w:tabs>
              <w:tab w:val="left" w:pos="520"/>
              <w:tab w:val="right" w:leader="dot" w:pos="9350"/>
            </w:tabs>
            <w:rPr>
              <w:rFonts w:asciiTheme="minorHAnsi" w:eastAsiaTheme="minorEastAsia" w:hAnsiTheme="minorHAnsi" w:cstheme="minorBidi"/>
              <w:noProof/>
              <w:sz w:val="22"/>
              <w:szCs w:val="22"/>
            </w:rPr>
          </w:pPr>
          <w:hyperlink w:anchor="_Toc72567627" w:history="1">
            <w:r w:rsidRPr="00FB55B3">
              <w:rPr>
                <w:rStyle w:val="Hyperlink"/>
                <w:noProof/>
              </w:rPr>
              <w:t>2.</w:t>
            </w:r>
            <w:r>
              <w:rPr>
                <w:rFonts w:asciiTheme="minorHAnsi" w:eastAsiaTheme="minorEastAsia" w:hAnsiTheme="minorHAnsi" w:cstheme="minorBidi"/>
                <w:noProof/>
                <w:sz w:val="22"/>
                <w:szCs w:val="22"/>
              </w:rPr>
              <w:tab/>
            </w:r>
            <w:r w:rsidRPr="00FB55B3">
              <w:rPr>
                <w:rStyle w:val="Hyperlink"/>
                <w:noProof/>
              </w:rPr>
              <w:t>Prerequisites</w:t>
            </w:r>
            <w:r>
              <w:rPr>
                <w:noProof/>
                <w:webHidden/>
              </w:rPr>
              <w:tab/>
            </w:r>
            <w:r>
              <w:rPr>
                <w:noProof/>
                <w:webHidden/>
              </w:rPr>
              <w:fldChar w:fldCharType="begin"/>
            </w:r>
            <w:r>
              <w:rPr>
                <w:noProof/>
                <w:webHidden/>
              </w:rPr>
              <w:instrText xml:space="preserve"> PAGEREF _Toc72567627 \h </w:instrText>
            </w:r>
            <w:r>
              <w:rPr>
                <w:noProof/>
                <w:webHidden/>
              </w:rPr>
            </w:r>
            <w:r>
              <w:rPr>
                <w:noProof/>
                <w:webHidden/>
              </w:rPr>
              <w:fldChar w:fldCharType="separate"/>
            </w:r>
            <w:r w:rsidR="00E25547">
              <w:rPr>
                <w:noProof/>
                <w:webHidden/>
              </w:rPr>
              <w:t>15</w:t>
            </w:r>
            <w:r>
              <w:rPr>
                <w:noProof/>
                <w:webHidden/>
              </w:rPr>
              <w:fldChar w:fldCharType="end"/>
            </w:r>
          </w:hyperlink>
        </w:p>
        <w:p w14:paraId="66D9D9A2" w14:textId="15A27ADE" w:rsidR="00C54F4E" w:rsidRDefault="00C54F4E">
          <w:pPr>
            <w:pStyle w:val="TOC1"/>
            <w:tabs>
              <w:tab w:val="left" w:pos="520"/>
              <w:tab w:val="right" w:leader="dot" w:pos="9350"/>
            </w:tabs>
            <w:rPr>
              <w:rFonts w:asciiTheme="minorHAnsi" w:eastAsiaTheme="minorEastAsia" w:hAnsiTheme="minorHAnsi" w:cstheme="minorBidi"/>
              <w:noProof/>
              <w:sz w:val="22"/>
              <w:szCs w:val="22"/>
            </w:rPr>
          </w:pPr>
          <w:hyperlink w:anchor="_Toc72567628" w:history="1">
            <w:r w:rsidRPr="00FB55B3">
              <w:rPr>
                <w:rStyle w:val="Hyperlink"/>
                <w:noProof/>
              </w:rPr>
              <w:t>3.</w:t>
            </w:r>
            <w:r>
              <w:rPr>
                <w:rFonts w:asciiTheme="minorHAnsi" w:eastAsiaTheme="minorEastAsia" w:hAnsiTheme="minorHAnsi" w:cstheme="minorBidi"/>
                <w:noProof/>
                <w:sz w:val="22"/>
                <w:szCs w:val="22"/>
              </w:rPr>
              <w:tab/>
            </w:r>
            <w:r w:rsidRPr="00FB55B3">
              <w:rPr>
                <w:rStyle w:val="Hyperlink"/>
                <w:noProof/>
              </w:rPr>
              <w:t>Installation</w:t>
            </w:r>
            <w:r>
              <w:rPr>
                <w:noProof/>
                <w:webHidden/>
              </w:rPr>
              <w:tab/>
            </w:r>
            <w:r>
              <w:rPr>
                <w:noProof/>
                <w:webHidden/>
              </w:rPr>
              <w:fldChar w:fldCharType="begin"/>
            </w:r>
            <w:r>
              <w:rPr>
                <w:noProof/>
                <w:webHidden/>
              </w:rPr>
              <w:instrText xml:space="preserve"> PAGEREF _Toc72567628 \h </w:instrText>
            </w:r>
            <w:r>
              <w:rPr>
                <w:noProof/>
                <w:webHidden/>
              </w:rPr>
            </w:r>
            <w:r>
              <w:rPr>
                <w:noProof/>
                <w:webHidden/>
              </w:rPr>
              <w:fldChar w:fldCharType="separate"/>
            </w:r>
            <w:r w:rsidR="00E25547">
              <w:rPr>
                <w:noProof/>
                <w:webHidden/>
              </w:rPr>
              <w:t>16</w:t>
            </w:r>
            <w:r>
              <w:rPr>
                <w:noProof/>
                <w:webHidden/>
              </w:rPr>
              <w:fldChar w:fldCharType="end"/>
            </w:r>
          </w:hyperlink>
        </w:p>
        <w:p w14:paraId="4E7F02A7" w14:textId="48856DC4" w:rsidR="00C54F4E" w:rsidRDefault="00C54F4E">
          <w:pPr>
            <w:pStyle w:val="TOC1"/>
            <w:tabs>
              <w:tab w:val="left" w:pos="520"/>
              <w:tab w:val="right" w:leader="dot" w:pos="9350"/>
            </w:tabs>
            <w:rPr>
              <w:rFonts w:asciiTheme="minorHAnsi" w:eastAsiaTheme="minorEastAsia" w:hAnsiTheme="minorHAnsi" w:cstheme="minorBidi"/>
              <w:noProof/>
              <w:sz w:val="22"/>
              <w:szCs w:val="22"/>
            </w:rPr>
          </w:pPr>
          <w:hyperlink w:anchor="_Toc72567629" w:history="1">
            <w:r w:rsidRPr="00FB55B3">
              <w:rPr>
                <w:rStyle w:val="Hyperlink"/>
                <w:noProof/>
              </w:rPr>
              <w:t>4.</w:t>
            </w:r>
            <w:r>
              <w:rPr>
                <w:rFonts w:asciiTheme="minorHAnsi" w:eastAsiaTheme="minorEastAsia" w:hAnsiTheme="minorHAnsi" w:cstheme="minorBidi"/>
                <w:noProof/>
                <w:sz w:val="22"/>
                <w:szCs w:val="22"/>
              </w:rPr>
              <w:tab/>
            </w:r>
            <w:r w:rsidRPr="00FB55B3">
              <w:rPr>
                <w:rStyle w:val="Hyperlink"/>
                <w:noProof/>
              </w:rPr>
              <w:t>Usage Guide</w:t>
            </w:r>
            <w:r>
              <w:rPr>
                <w:noProof/>
                <w:webHidden/>
              </w:rPr>
              <w:tab/>
            </w:r>
            <w:r>
              <w:rPr>
                <w:noProof/>
                <w:webHidden/>
              </w:rPr>
              <w:fldChar w:fldCharType="begin"/>
            </w:r>
            <w:r>
              <w:rPr>
                <w:noProof/>
                <w:webHidden/>
              </w:rPr>
              <w:instrText xml:space="preserve"> PAGEREF _Toc72567629 \h </w:instrText>
            </w:r>
            <w:r>
              <w:rPr>
                <w:noProof/>
                <w:webHidden/>
              </w:rPr>
            </w:r>
            <w:r>
              <w:rPr>
                <w:noProof/>
                <w:webHidden/>
              </w:rPr>
              <w:fldChar w:fldCharType="separate"/>
            </w:r>
            <w:r w:rsidR="00E25547">
              <w:rPr>
                <w:noProof/>
                <w:webHidden/>
              </w:rPr>
              <w:t>16</w:t>
            </w:r>
            <w:r>
              <w:rPr>
                <w:noProof/>
                <w:webHidden/>
              </w:rPr>
              <w:fldChar w:fldCharType="end"/>
            </w:r>
          </w:hyperlink>
        </w:p>
        <w:p w14:paraId="7995A299" w14:textId="0233ABE4"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30" w:history="1">
            <w:r w:rsidRPr="00FB55B3">
              <w:rPr>
                <w:rStyle w:val="Hyperlink"/>
                <w:iCs/>
                <w:noProof/>
              </w:rPr>
              <w:t>a.</w:t>
            </w:r>
            <w:r>
              <w:rPr>
                <w:rFonts w:asciiTheme="minorHAnsi" w:eastAsiaTheme="minorEastAsia" w:hAnsiTheme="minorHAnsi" w:cstheme="minorBidi"/>
                <w:noProof/>
                <w:sz w:val="22"/>
                <w:szCs w:val="22"/>
              </w:rPr>
              <w:tab/>
            </w:r>
            <w:r w:rsidRPr="00FB55B3">
              <w:rPr>
                <w:rStyle w:val="Hyperlink"/>
                <w:noProof/>
              </w:rPr>
              <w:t>Concept of Vault Safety</w:t>
            </w:r>
            <w:r>
              <w:rPr>
                <w:noProof/>
                <w:webHidden/>
              </w:rPr>
              <w:tab/>
            </w:r>
            <w:r>
              <w:rPr>
                <w:noProof/>
                <w:webHidden/>
              </w:rPr>
              <w:fldChar w:fldCharType="begin"/>
            </w:r>
            <w:r>
              <w:rPr>
                <w:noProof/>
                <w:webHidden/>
              </w:rPr>
              <w:instrText xml:space="preserve"> PAGEREF _Toc72567630 \h </w:instrText>
            </w:r>
            <w:r>
              <w:rPr>
                <w:noProof/>
                <w:webHidden/>
              </w:rPr>
            </w:r>
            <w:r>
              <w:rPr>
                <w:noProof/>
                <w:webHidden/>
              </w:rPr>
              <w:fldChar w:fldCharType="separate"/>
            </w:r>
            <w:r w:rsidR="00E25547">
              <w:rPr>
                <w:noProof/>
                <w:webHidden/>
              </w:rPr>
              <w:t>16</w:t>
            </w:r>
            <w:r>
              <w:rPr>
                <w:noProof/>
                <w:webHidden/>
              </w:rPr>
              <w:fldChar w:fldCharType="end"/>
            </w:r>
          </w:hyperlink>
        </w:p>
        <w:p w14:paraId="7C8BB0EE" w14:textId="61DE2DCC"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31" w:history="1">
            <w:r w:rsidRPr="00FB55B3">
              <w:rPr>
                <w:rStyle w:val="Hyperlink"/>
                <w:iCs/>
                <w:noProof/>
              </w:rPr>
              <w:t>b.</w:t>
            </w:r>
            <w:r>
              <w:rPr>
                <w:rFonts w:asciiTheme="minorHAnsi" w:eastAsiaTheme="minorEastAsia" w:hAnsiTheme="minorHAnsi" w:cstheme="minorBidi"/>
                <w:noProof/>
                <w:sz w:val="22"/>
                <w:szCs w:val="22"/>
              </w:rPr>
              <w:tab/>
            </w:r>
            <w:r w:rsidRPr="00FB55B3">
              <w:rPr>
                <w:rStyle w:val="Hyperlink"/>
                <w:noProof/>
              </w:rPr>
              <w:t>Overview of Tools</w:t>
            </w:r>
            <w:r>
              <w:rPr>
                <w:noProof/>
                <w:webHidden/>
              </w:rPr>
              <w:tab/>
            </w:r>
            <w:r>
              <w:rPr>
                <w:noProof/>
                <w:webHidden/>
              </w:rPr>
              <w:fldChar w:fldCharType="begin"/>
            </w:r>
            <w:r>
              <w:rPr>
                <w:noProof/>
                <w:webHidden/>
              </w:rPr>
              <w:instrText xml:space="preserve"> PAGEREF _Toc72567631 \h </w:instrText>
            </w:r>
            <w:r>
              <w:rPr>
                <w:noProof/>
                <w:webHidden/>
              </w:rPr>
            </w:r>
            <w:r>
              <w:rPr>
                <w:noProof/>
                <w:webHidden/>
              </w:rPr>
              <w:fldChar w:fldCharType="separate"/>
            </w:r>
            <w:r w:rsidR="00E25547">
              <w:rPr>
                <w:noProof/>
                <w:webHidden/>
              </w:rPr>
              <w:t>17</w:t>
            </w:r>
            <w:r>
              <w:rPr>
                <w:noProof/>
                <w:webHidden/>
              </w:rPr>
              <w:fldChar w:fldCharType="end"/>
            </w:r>
          </w:hyperlink>
        </w:p>
        <w:p w14:paraId="160F834A" w14:textId="604C4FE0" w:rsidR="00C54F4E" w:rsidRDefault="00C54F4E">
          <w:pPr>
            <w:pStyle w:val="TOC3"/>
            <w:tabs>
              <w:tab w:val="left" w:pos="880"/>
              <w:tab w:val="right" w:leader="dot" w:pos="9350"/>
            </w:tabs>
            <w:rPr>
              <w:rFonts w:asciiTheme="minorHAnsi" w:eastAsiaTheme="minorEastAsia" w:hAnsiTheme="minorHAnsi" w:cstheme="minorBidi"/>
              <w:noProof/>
              <w:sz w:val="22"/>
              <w:szCs w:val="22"/>
            </w:rPr>
          </w:pPr>
          <w:hyperlink w:anchor="_Toc72567632" w:history="1">
            <w:r w:rsidRPr="00FB55B3">
              <w:rPr>
                <w:rStyle w:val="Hyperlink"/>
                <w:iCs/>
                <w:noProof/>
              </w:rPr>
              <w:t>i.</w:t>
            </w:r>
            <w:r>
              <w:rPr>
                <w:rFonts w:asciiTheme="minorHAnsi" w:eastAsiaTheme="minorEastAsia" w:hAnsiTheme="minorHAnsi" w:cstheme="minorBidi"/>
                <w:noProof/>
                <w:sz w:val="22"/>
                <w:szCs w:val="22"/>
              </w:rPr>
              <w:tab/>
            </w:r>
            <w:r w:rsidRPr="00FB55B3">
              <w:rPr>
                <w:rStyle w:val="Hyperlink"/>
                <w:iCs/>
                <w:noProof/>
              </w:rPr>
              <w:t>Vaults</w:t>
            </w:r>
            <w:r>
              <w:rPr>
                <w:noProof/>
                <w:webHidden/>
              </w:rPr>
              <w:tab/>
            </w:r>
            <w:r>
              <w:rPr>
                <w:noProof/>
                <w:webHidden/>
              </w:rPr>
              <w:fldChar w:fldCharType="begin"/>
            </w:r>
            <w:r>
              <w:rPr>
                <w:noProof/>
                <w:webHidden/>
              </w:rPr>
              <w:instrText xml:space="preserve"> PAGEREF _Toc72567632 \h </w:instrText>
            </w:r>
            <w:r>
              <w:rPr>
                <w:noProof/>
                <w:webHidden/>
              </w:rPr>
            </w:r>
            <w:r>
              <w:rPr>
                <w:noProof/>
                <w:webHidden/>
              </w:rPr>
              <w:fldChar w:fldCharType="separate"/>
            </w:r>
            <w:r w:rsidR="00E25547">
              <w:rPr>
                <w:noProof/>
                <w:webHidden/>
              </w:rPr>
              <w:t>17</w:t>
            </w:r>
            <w:r>
              <w:rPr>
                <w:noProof/>
                <w:webHidden/>
              </w:rPr>
              <w:fldChar w:fldCharType="end"/>
            </w:r>
          </w:hyperlink>
        </w:p>
        <w:p w14:paraId="6C2C65DA" w14:textId="44109EA2"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33" w:history="1">
            <w:r w:rsidRPr="00FB55B3">
              <w:rPr>
                <w:rStyle w:val="Hyperlink"/>
                <w:iCs/>
                <w:noProof/>
              </w:rPr>
              <w:t>ii.</w:t>
            </w:r>
            <w:r>
              <w:rPr>
                <w:rFonts w:asciiTheme="minorHAnsi" w:eastAsiaTheme="minorEastAsia" w:hAnsiTheme="minorHAnsi" w:cstheme="minorBidi"/>
                <w:noProof/>
                <w:sz w:val="22"/>
                <w:szCs w:val="22"/>
              </w:rPr>
              <w:tab/>
            </w:r>
            <w:r w:rsidRPr="00FB55B3">
              <w:rPr>
                <w:rStyle w:val="Hyperlink"/>
                <w:iCs/>
                <w:noProof/>
              </w:rPr>
              <w:t>Locked Resources</w:t>
            </w:r>
            <w:r>
              <w:rPr>
                <w:noProof/>
                <w:webHidden/>
              </w:rPr>
              <w:tab/>
            </w:r>
            <w:r>
              <w:rPr>
                <w:noProof/>
                <w:webHidden/>
              </w:rPr>
              <w:fldChar w:fldCharType="begin"/>
            </w:r>
            <w:r>
              <w:rPr>
                <w:noProof/>
                <w:webHidden/>
              </w:rPr>
              <w:instrText xml:space="preserve"> PAGEREF _Toc72567633 \h </w:instrText>
            </w:r>
            <w:r>
              <w:rPr>
                <w:noProof/>
                <w:webHidden/>
              </w:rPr>
            </w:r>
            <w:r>
              <w:rPr>
                <w:noProof/>
                <w:webHidden/>
              </w:rPr>
              <w:fldChar w:fldCharType="separate"/>
            </w:r>
            <w:r w:rsidR="00E25547">
              <w:rPr>
                <w:noProof/>
                <w:webHidden/>
              </w:rPr>
              <w:t>18</w:t>
            </w:r>
            <w:r>
              <w:rPr>
                <w:noProof/>
                <w:webHidden/>
              </w:rPr>
              <w:fldChar w:fldCharType="end"/>
            </w:r>
          </w:hyperlink>
        </w:p>
        <w:p w14:paraId="7E4C5055" w14:textId="11528EC5"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34" w:history="1">
            <w:r w:rsidRPr="00FB55B3">
              <w:rPr>
                <w:rStyle w:val="Hyperlink"/>
                <w:iCs/>
                <w:noProof/>
              </w:rPr>
              <w:t>c.</w:t>
            </w:r>
            <w:r>
              <w:rPr>
                <w:rFonts w:asciiTheme="minorHAnsi" w:eastAsiaTheme="minorEastAsia" w:hAnsiTheme="minorHAnsi" w:cstheme="minorBidi"/>
                <w:noProof/>
                <w:sz w:val="22"/>
                <w:szCs w:val="22"/>
              </w:rPr>
              <w:tab/>
            </w:r>
            <w:r w:rsidRPr="00FB55B3">
              <w:rPr>
                <w:rStyle w:val="Hyperlink"/>
                <w:noProof/>
              </w:rPr>
              <w:t>Vaults In-Depth</w:t>
            </w:r>
            <w:r>
              <w:rPr>
                <w:noProof/>
                <w:webHidden/>
              </w:rPr>
              <w:tab/>
            </w:r>
            <w:r>
              <w:rPr>
                <w:noProof/>
                <w:webHidden/>
              </w:rPr>
              <w:fldChar w:fldCharType="begin"/>
            </w:r>
            <w:r>
              <w:rPr>
                <w:noProof/>
                <w:webHidden/>
              </w:rPr>
              <w:instrText xml:space="preserve"> PAGEREF _Toc72567634 \h </w:instrText>
            </w:r>
            <w:r>
              <w:rPr>
                <w:noProof/>
                <w:webHidden/>
              </w:rPr>
            </w:r>
            <w:r>
              <w:rPr>
                <w:noProof/>
                <w:webHidden/>
              </w:rPr>
              <w:fldChar w:fldCharType="separate"/>
            </w:r>
            <w:r w:rsidR="00E25547">
              <w:rPr>
                <w:noProof/>
                <w:webHidden/>
              </w:rPr>
              <w:t>18</w:t>
            </w:r>
            <w:r>
              <w:rPr>
                <w:noProof/>
                <w:webHidden/>
              </w:rPr>
              <w:fldChar w:fldCharType="end"/>
            </w:r>
          </w:hyperlink>
        </w:p>
        <w:p w14:paraId="50B2BBB2" w14:textId="3E31D745" w:rsidR="00C54F4E" w:rsidRDefault="00C54F4E">
          <w:pPr>
            <w:pStyle w:val="TOC3"/>
            <w:tabs>
              <w:tab w:val="left" w:pos="880"/>
              <w:tab w:val="right" w:leader="dot" w:pos="9350"/>
            </w:tabs>
            <w:rPr>
              <w:rFonts w:asciiTheme="minorHAnsi" w:eastAsiaTheme="minorEastAsia" w:hAnsiTheme="minorHAnsi" w:cstheme="minorBidi"/>
              <w:noProof/>
              <w:sz w:val="22"/>
              <w:szCs w:val="22"/>
            </w:rPr>
          </w:pPr>
          <w:hyperlink w:anchor="_Toc72567635" w:history="1">
            <w:r w:rsidRPr="00FB55B3">
              <w:rPr>
                <w:rStyle w:val="Hyperlink"/>
                <w:iCs/>
                <w:noProof/>
              </w:rPr>
              <w:t>i.</w:t>
            </w:r>
            <w:r>
              <w:rPr>
                <w:rFonts w:asciiTheme="minorHAnsi" w:eastAsiaTheme="minorEastAsia" w:hAnsiTheme="minorHAnsi" w:cstheme="minorBidi"/>
                <w:noProof/>
                <w:sz w:val="22"/>
                <w:szCs w:val="22"/>
              </w:rPr>
              <w:tab/>
            </w:r>
            <w:r w:rsidRPr="00FB55B3">
              <w:rPr>
                <w:rStyle w:val="Hyperlink"/>
                <w:noProof/>
              </w:rPr>
              <w:t>Underlying Synchronization Mechanisms</w:t>
            </w:r>
            <w:r>
              <w:rPr>
                <w:noProof/>
                <w:webHidden/>
              </w:rPr>
              <w:tab/>
            </w:r>
            <w:r>
              <w:rPr>
                <w:noProof/>
                <w:webHidden/>
              </w:rPr>
              <w:fldChar w:fldCharType="begin"/>
            </w:r>
            <w:r>
              <w:rPr>
                <w:noProof/>
                <w:webHidden/>
              </w:rPr>
              <w:instrText xml:space="preserve"> PAGEREF _Toc72567635 \h </w:instrText>
            </w:r>
            <w:r>
              <w:rPr>
                <w:noProof/>
                <w:webHidden/>
              </w:rPr>
            </w:r>
            <w:r>
              <w:rPr>
                <w:noProof/>
                <w:webHidden/>
              </w:rPr>
              <w:fldChar w:fldCharType="separate"/>
            </w:r>
            <w:r w:rsidR="00E25547">
              <w:rPr>
                <w:noProof/>
                <w:webHidden/>
              </w:rPr>
              <w:t>18</w:t>
            </w:r>
            <w:r>
              <w:rPr>
                <w:noProof/>
                <w:webHidden/>
              </w:rPr>
              <w:fldChar w:fldCharType="end"/>
            </w:r>
          </w:hyperlink>
        </w:p>
        <w:p w14:paraId="73D78E60" w14:textId="6CE0DD3A"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36" w:history="1">
            <w:r w:rsidRPr="00FB55B3">
              <w:rPr>
                <w:rStyle w:val="Hyperlink"/>
                <w:iCs/>
                <w:noProof/>
              </w:rPr>
              <w:t>ii.</w:t>
            </w:r>
            <w:r>
              <w:rPr>
                <w:rFonts w:asciiTheme="minorHAnsi" w:eastAsiaTheme="minorEastAsia" w:hAnsiTheme="minorHAnsi" w:cstheme="minorBidi"/>
                <w:noProof/>
                <w:sz w:val="22"/>
                <w:szCs w:val="22"/>
              </w:rPr>
              <w:tab/>
            </w:r>
            <w:r w:rsidRPr="00FB55B3">
              <w:rPr>
                <w:rStyle w:val="Hyperlink"/>
                <w:noProof/>
              </w:rPr>
              <w:t>Atomic Vaults</w:t>
            </w:r>
            <w:r>
              <w:rPr>
                <w:noProof/>
                <w:webHidden/>
              </w:rPr>
              <w:tab/>
            </w:r>
            <w:r>
              <w:rPr>
                <w:noProof/>
                <w:webHidden/>
              </w:rPr>
              <w:fldChar w:fldCharType="begin"/>
            </w:r>
            <w:r>
              <w:rPr>
                <w:noProof/>
                <w:webHidden/>
              </w:rPr>
              <w:instrText xml:space="preserve"> PAGEREF _Toc72567636 \h </w:instrText>
            </w:r>
            <w:r>
              <w:rPr>
                <w:noProof/>
                <w:webHidden/>
              </w:rPr>
            </w:r>
            <w:r>
              <w:rPr>
                <w:noProof/>
                <w:webHidden/>
              </w:rPr>
              <w:fldChar w:fldCharType="separate"/>
            </w:r>
            <w:r w:rsidR="00E25547">
              <w:rPr>
                <w:noProof/>
                <w:webHidden/>
              </w:rPr>
              <w:t>19</w:t>
            </w:r>
            <w:r>
              <w:rPr>
                <w:noProof/>
                <w:webHidden/>
              </w:rPr>
              <w:fldChar w:fldCharType="end"/>
            </w:r>
          </w:hyperlink>
        </w:p>
        <w:p w14:paraId="2F7DFC9A" w14:textId="0C2BEA3C"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37" w:history="1">
            <w:r w:rsidRPr="00FB55B3">
              <w:rPr>
                <w:rStyle w:val="Hyperlink"/>
                <w:iCs/>
                <w:noProof/>
              </w:rPr>
              <w:t>iii.</w:t>
            </w:r>
            <w:r>
              <w:rPr>
                <w:rFonts w:asciiTheme="minorHAnsi" w:eastAsiaTheme="minorEastAsia" w:hAnsiTheme="minorHAnsi" w:cstheme="minorBidi"/>
                <w:noProof/>
                <w:sz w:val="22"/>
                <w:szCs w:val="22"/>
              </w:rPr>
              <w:tab/>
            </w:r>
            <w:r w:rsidRPr="00FB55B3">
              <w:rPr>
                <w:rStyle w:val="Hyperlink"/>
                <w:noProof/>
              </w:rPr>
              <w:t>Monitor Vaults</w:t>
            </w:r>
            <w:r>
              <w:rPr>
                <w:noProof/>
                <w:webHidden/>
              </w:rPr>
              <w:tab/>
            </w:r>
            <w:r>
              <w:rPr>
                <w:noProof/>
                <w:webHidden/>
              </w:rPr>
              <w:fldChar w:fldCharType="begin"/>
            </w:r>
            <w:r>
              <w:rPr>
                <w:noProof/>
                <w:webHidden/>
              </w:rPr>
              <w:instrText xml:space="preserve"> PAGEREF _Toc72567637 \h </w:instrText>
            </w:r>
            <w:r>
              <w:rPr>
                <w:noProof/>
                <w:webHidden/>
              </w:rPr>
            </w:r>
            <w:r>
              <w:rPr>
                <w:noProof/>
                <w:webHidden/>
              </w:rPr>
              <w:fldChar w:fldCharType="separate"/>
            </w:r>
            <w:r w:rsidR="00E25547">
              <w:rPr>
                <w:noProof/>
                <w:webHidden/>
              </w:rPr>
              <w:t>19</w:t>
            </w:r>
            <w:r>
              <w:rPr>
                <w:noProof/>
                <w:webHidden/>
              </w:rPr>
              <w:fldChar w:fldCharType="end"/>
            </w:r>
          </w:hyperlink>
        </w:p>
        <w:p w14:paraId="0F506003" w14:textId="38B24AAA"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38" w:history="1">
            <w:r w:rsidRPr="00FB55B3">
              <w:rPr>
                <w:rStyle w:val="Hyperlink"/>
                <w:iCs/>
                <w:noProof/>
              </w:rPr>
              <w:t>iv.</w:t>
            </w:r>
            <w:r>
              <w:rPr>
                <w:rFonts w:asciiTheme="minorHAnsi" w:eastAsiaTheme="minorEastAsia" w:hAnsiTheme="minorHAnsi" w:cstheme="minorBidi"/>
                <w:noProof/>
                <w:sz w:val="22"/>
                <w:szCs w:val="22"/>
              </w:rPr>
              <w:tab/>
            </w:r>
            <w:r w:rsidRPr="00FB55B3">
              <w:rPr>
                <w:rStyle w:val="Hyperlink"/>
                <w:noProof/>
              </w:rPr>
              <w:t>ReadWrite Vaults</w:t>
            </w:r>
            <w:r>
              <w:rPr>
                <w:noProof/>
                <w:webHidden/>
              </w:rPr>
              <w:tab/>
            </w:r>
            <w:r>
              <w:rPr>
                <w:noProof/>
                <w:webHidden/>
              </w:rPr>
              <w:fldChar w:fldCharType="begin"/>
            </w:r>
            <w:r>
              <w:rPr>
                <w:noProof/>
                <w:webHidden/>
              </w:rPr>
              <w:instrText xml:space="preserve"> PAGEREF _Toc72567638 \h </w:instrText>
            </w:r>
            <w:r>
              <w:rPr>
                <w:noProof/>
                <w:webHidden/>
              </w:rPr>
            </w:r>
            <w:r>
              <w:rPr>
                <w:noProof/>
                <w:webHidden/>
              </w:rPr>
              <w:fldChar w:fldCharType="separate"/>
            </w:r>
            <w:r w:rsidR="00E25547">
              <w:rPr>
                <w:noProof/>
                <w:webHidden/>
              </w:rPr>
              <w:t>20</w:t>
            </w:r>
            <w:r>
              <w:rPr>
                <w:noProof/>
                <w:webHidden/>
              </w:rPr>
              <w:fldChar w:fldCharType="end"/>
            </w:r>
          </w:hyperlink>
        </w:p>
        <w:p w14:paraId="1980122F" w14:textId="03649BBB"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39" w:history="1">
            <w:r w:rsidRPr="00FB55B3">
              <w:rPr>
                <w:rStyle w:val="Hyperlink"/>
                <w:iCs/>
                <w:noProof/>
              </w:rPr>
              <w:t>v.</w:t>
            </w:r>
            <w:r>
              <w:rPr>
                <w:rFonts w:asciiTheme="minorHAnsi" w:eastAsiaTheme="minorEastAsia" w:hAnsiTheme="minorHAnsi" w:cstheme="minorBidi"/>
                <w:noProof/>
                <w:sz w:val="22"/>
                <w:szCs w:val="22"/>
              </w:rPr>
              <w:tab/>
            </w:r>
            <w:r w:rsidRPr="00FB55B3">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_Toc72567639 \h </w:instrText>
            </w:r>
            <w:r>
              <w:rPr>
                <w:noProof/>
                <w:webHidden/>
              </w:rPr>
            </w:r>
            <w:r>
              <w:rPr>
                <w:noProof/>
                <w:webHidden/>
              </w:rPr>
              <w:fldChar w:fldCharType="separate"/>
            </w:r>
            <w:r w:rsidR="00E25547">
              <w:rPr>
                <w:noProof/>
                <w:webHidden/>
              </w:rPr>
              <w:t>22</w:t>
            </w:r>
            <w:r>
              <w:rPr>
                <w:noProof/>
                <w:webHidden/>
              </w:rPr>
              <w:fldChar w:fldCharType="end"/>
            </w:r>
          </w:hyperlink>
        </w:p>
        <w:p w14:paraId="6146464D" w14:textId="1B1AC6B0"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40" w:history="1">
            <w:r w:rsidRPr="00FB55B3">
              <w:rPr>
                <w:rStyle w:val="Hyperlink"/>
                <w:noProof/>
              </w:rPr>
              <w:t>d.</w:t>
            </w:r>
            <w:r>
              <w:rPr>
                <w:rFonts w:asciiTheme="minorHAnsi" w:eastAsiaTheme="minorEastAsia" w:hAnsiTheme="minorHAnsi" w:cstheme="minorBidi"/>
                <w:noProof/>
                <w:sz w:val="22"/>
                <w:szCs w:val="22"/>
              </w:rPr>
              <w:tab/>
            </w:r>
            <w:r w:rsidRPr="00FB55B3">
              <w:rPr>
                <w:rStyle w:val="Hyperlink"/>
                <w:noProof/>
              </w:rPr>
              <w:t>Locked Resources In-Depth</w:t>
            </w:r>
            <w:r>
              <w:rPr>
                <w:noProof/>
                <w:webHidden/>
              </w:rPr>
              <w:tab/>
            </w:r>
            <w:r>
              <w:rPr>
                <w:noProof/>
                <w:webHidden/>
              </w:rPr>
              <w:fldChar w:fldCharType="begin"/>
            </w:r>
            <w:r>
              <w:rPr>
                <w:noProof/>
                <w:webHidden/>
              </w:rPr>
              <w:instrText xml:space="preserve"> PAGEREF _Toc72567640 \h </w:instrText>
            </w:r>
            <w:r>
              <w:rPr>
                <w:noProof/>
                <w:webHidden/>
              </w:rPr>
            </w:r>
            <w:r>
              <w:rPr>
                <w:noProof/>
                <w:webHidden/>
              </w:rPr>
              <w:fldChar w:fldCharType="separate"/>
            </w:r>
            <w:r w:rsidR="00E25547">
              <w:rPr>
                <w:noProof/>
                <w:webHidden/>
              </w:rPr>
              <w:t>34</w:t>
            </w:r>
            <w:r>
              <w:rPr>
                <w:noProof/>
                <w:webHidden/>
              </w:rPr>
              <w:fldChar w:fldCharType="end"/>
            </w:r>
          </w:hyperlink>
        </w:p>
        <w:p w14:paraId="6003DEC6" w14:textId="0DBE1561" w:rsidR="00C54F4E" w:rsidRDefault="00C54F4E">
          <w:pPr>
            <w:pStyle w:val="TOC3"/>
            <w:tabs>
              <w:tab w:val="left" w:pos="880"/>
              <w:tab w:val="right" w:leader="dot" w:pos="9350"/>
            </w:tabs>
            <w:rPr>
              <w:rFonts w:asciiTheme="minorHAnsi" w:eastAsiaTheme="minorEastAsia" w:hAnsiTheme="minorHAnsi" w:cstheme="minorBidi"/>
              <w:noProof/>
              <w:sz w:val="22"/>
              <w:szCs w:val="22"/>
            </w:rPr>
          </w:pPr>
          <w:hyperlink w:anchor="_Toc72567641" w:history="1">
            <w:r w:rsidRPr="00FB55B3">
              <w:rPr>
                <w:rStyle w:val="Hyperlink"/>
                <w:noProof/>
              </w:rPr>
              <w:t>i.</w:t>
            </w:r>
            <w:r>
              <w:rPr>
                <w:rFonts w:asciiTheme="minorHAnsi" w:eastAsiaTheme="minorEastAsia" w:hAnsiTheme="minorHAnsi" w:cstheme="minorBidi"/>
                <w:noProof/>
                <w:sz w:val="22"/>
                <w:szCs w:val="22"/>
              </w:rPr>
              <w:tab/>
            </w:r>
            <w:r w:rsidRPr="00FB55B3">
              <w:rPr>
                <w:rStyle w:val="Hyperlink"/>
                <w:noProof/>
              </w:rPr>
              <w:t>Common Functionality</w:t>
            </w:r>
            <w:r>
              <w:rPr>
                <w:noProof/>
                <w:webHidden/>
              </w:rPr>
              <w:tab/>
            </w:r>
            <w:r>
              <w:rPr>
                <w:noProof/>
                <w:webHidden/>
              </w:rPr>
              <w:fldChar w:fldCharType="begin"/>
            </w:r>
            <w:r>
              <w:rPr>
                <w:noProof/>
                <w:webHidden/>
              </w:rPr>
              <w:instrText xml:space="preserve"> PAGEREF _Toc72567641 \h </w:instrText>
            </w:r>
            <w:r>
              <w:rPr>
                <w:noProof/>
                <w:webHidden/>
              </w:rPr>
            </w:r>
            <w:r>
              <w:rPr>
                <w:noProof/>
                <w:webHidden/>
              </w:rPr>
              <w:fldChar w:fldCharType="separate"/>
            </w:r>
            <w:r w:rsidR="00E25547">
              <w:rPr>
                <w:noProof/>
                <w:webHidden/>
              </w:rPr>
              <w:t>34</w:t>
            </w:r>
            <w:r>
              <w:rPr>
                <w:noProof/>
                <w:webHidden/>
              </w:rPr>
              <w:fldChar w:fldCharType="end"/>
            </w:r>
          </w:hyperlink>
        </w:p>
        <w:p w14:paraId="0F8633DD" w14:textId="49194E23"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42" w:history="1">
            <w:r w:rsidRPr="00FB55B3">
              <w:rPr>
                <w:rStyle w:val="Hyperlink"/>
                <w:noProof/>
              </w:rPr>
              <w:t>ii.</w:t>
            </w:r>
            <w:r>
              <w:rPr>
                <w:rFonts w:asciiTheme="minorHAnsi" w:eastAsiaTheme="minorEastAsia" w:hAnsiTheme="minorHAnsi" w:cstheme="minorBidi"/>
                <w:noProof/>
                <w:sz w:val="22"/>
                <w:szCs w:val="22"/>
              </w:rPr>
              <w:tab/>
            </w:r>
            <w:r w:rsidRPr="00FB55B3">
              <w:rPr>
                <w:rStyle w:val="Hyperlink"/>
                <w:noProof/>
              </w:rPr>
              <w:t>Vaults and their Locked Resources</w:t>
            </w:r>
            <w:r>
              <w:rPr>
                <w:noProof/>
                <w:webHidden/>
              </w:rPr>
              <w:tab/>
            </w:r>
            <w:r>
              <w:rPr>
                <w:noProof/>
                <w:webHidden/>
              </w:rPr>
              <w:fldChar w:fldCharType="begin"/>
            </w:r>
            <w:r>
              <w:rPr>
                <w:noProof/>
                <w:webHidden/>
              </w:rPr>
              <w:instrText xml:space="preserve"> PAGEREF _Toc72567642 \h </w:instrText>
            </w:r>
            <w:r>
              <w:rPr>
                <w:noProof/>
                <w:webHidden/>
              </w:rPr>
            </w:r>
            <w:r>
              <w:rPr>
                <w:noProof/>
                <w:webHidden/>
              </w:rPr>
              <w:fldChar w:fldCharType="separate"/>
            </w:r>
            <w:r w:rsidR="00E25547">
              <w:rPr>
                <w:noProof/>
                <w:webHidden/>
              </w:rPr>
              <w:t>34</w:t>
            </w:r>
            <w:r>
              <w:rPr>
                <w:noProof/>
                <w:webHidden/>
              </w:rPr>
              <w:fldChar w:fldCharType="end"/>
            </w:r>
          </w:hyperlink>
        </w:p>
        <w:p w14:paraId="2A806846" w14:textId="64829D39"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43" w:history="1">
            <w:r w:rsidRPr="00FB55B3">
              <w:rPr>
                <w:rStyle w:val="Hyperlink"/>
                <w:noProof/>
              </w:rPr>
              <w:t>iii.</w:t>
            </w:r>
            <w:r>
              <w:rPr>
                <w:rFonts w:asciiTheme="minorHAnsi" w:eastAsiaTheme="minorEastAsia" w:hAnsiTheme="minorHAnsi" w:cstheme="minorBidi"/>
                <w:noProof/>
                <w:sz w:val="22"/>
                <w:szCs w:val="22"/>
              </w:rPr>
              <w:tab/>
            </w:r>
            <w:r w:rsidRPr="00FB55B3">
              <w:rPr>
                <w:rStyle w:val="Hyperlink"/>
                <w:noProof/>
              </w:rPr>
              <w:t>Suggestion Regarding Declaration of Locked Resource Objects (i.e., Use “</w:t>
            </w:r>
            <w:r w:rsidRPr="00FB55B3">
              <w:rPr>
                <w:rStyle w:val="Hyperlink"/>
                <w:i/>
                <w:iCs/>
                <w:noProof/>
              </w:rPr>
              <w:t>var</w:t>
            </w:r>
            <w:r w:rsidRPr="00FB55B3">
              <w:rPr>
                <w:rStyle w:val="Hyperlink"/>
                <w:noProof/>
              </w:rPr>
              <w:t>”)</w:t>
            </w:r>
            <w:r>
              <w:rPr>
                <w:noProof/>
                <w:webHidden/>
              </w:rPr>
              <w:tab/>
            </w:r>
            <w:r>
              <w:rPr>
                <w:noProof/>
                <w:webHidden/>
              </w:rPr>
              <w:fldChar w:fldCharType="begin"/>
            </w:r>
            <w:r>
              <w:rPr>
                <w:noProof/>
                <w:webHidden/>
              </w:rPr>
              <w:instrText xml:space="preserve"> PAGEREF _Toc72567643 \h </w:instrText>
            </w:r>
            <w:r>
              <w:rPr>
                <w:noProof/>
                <w:webHidden/>
              </w:rPr>
            </w:r>
            <w:r>
              <w:rPr>
                <w:noProof/>
                <w:webHidden/>
              </w:rPr>
              <w:fldChar w:fldCharType="separate"/>
            </w:r>
            <w:r w:rsidR="00E25547">
              <w:rPr>
                <w:noProof/>
                <w:webHidden/>
              </w:rPr>
              <w:t>36</w:t>
            </w:r>
            <w:r>
              <w:rPr>
                <w:noProof/>
                <w:webHidden/>
              </w:rPr>
              <w:fldChar w:fldCharType="end"/>
            </w:r>
          </w:hyperlink>
        </w:p>
        <w:p w14:paraId="1B2D07BE" w14:textId="1D9F3E38"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44" w:history="1">
            <w:r w:rsidRPr="00FB55B3">
              <w:rPr>
                <w:rStyle w:val="Hyperlink"/>
                <w:noProof/>
              </w:rPr>
              <w:t>iv.</w:t>
            </w:r>
            <w:r>
              <w:rPr>
                <w:rFonts w:asciiTheme="minorHAnsi" w:eastAsiaTheme="minorEastAsia" w:hAnsiTheme="minorHAnsi" w:cstheme="minorBidi"/>
                <w:noProof/>
                <w:sz w:val="22"/>
                <w:szCs w:val="22"/>
              </w:rPr>
              <w:tab/>
            </w:r>
            <w:r w:rsidRPr="00FB55B3">
              <w:rPr>
                <w:rStyle w:val="Hyperlink"/>
                <w:noProof/>
              </w:rPr>
              <w:t>Locked Resource Objects of Basic Vaults</w:t>
            </w:r>
            <w:r>
              <w:rPr>
                <w:noProof/>
                <w:webHidden/>
              </w:rPr>
              <w:tab/>
            </w:r>
            <w:r>
              <w:rPr>
                <w:noProof/>
                <w:webHidden/>
              </w:rPr>
              <w:fldChar w:fldCharType="begin"/>
            </w:r>
            <w:r>
              <w:rPr>
                <w:noProof/>
                <w:webHidden/>
              </w:rPr>
              <w:instrText xml:space="preserve"> PAGEREF _Toc72567644 \h </w:instrText>
            </w:r>
            <w:r>
              <w:rPr>
                <w:noProof/>
                <w:webHidden/>
              </w:rPr>
            </w:r>
            <w:r>
              <w:rPr>
                <w:noProof/>
                <w:webHidden/>
              </w:rPr>
              <w:fldChar w:fldCharType="separate"/>
            </w:r>
            <w:r w:rsidR="00E25547">
              <w:rPr>
                <w:noProof/>
                <w:webHidden/>
              </w:rPr>
              <w:t>36</w:t>
            </w:r>
            <w:r>
              <w:rPr>
                <w:noProof/>
                <w:webHidden/>
              </w:rPr>
              <w:fldChar w:fldCharType="end"/>
            </w:r>
          </w:hyperlink>
        </w:p>
        <w:p w14:paraId="298ED459" w14:textId="29F613FB"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45" w:history="1">
            <w:r w:rsidRPr="00FB55B3">
              <w:rPr>
                <w:rStyle w:val="Hyperlink"/>
                <w:noProof/>
              </w:rPr>
              <w:t>v.</w:t>
            </w:r>
            <w:r>
              <w:rPr>
                <w:rFonts w:asciiTheme="minorHAnsi" w:eastAsiaTheme="minorEastAsia" w:hAnsiTheme="minorHAnsi" w:cstheme="minorBidi"/>
                <w:noProof/>
                <w:sz w:val="22"/>
                <w:szCs w:val="22"/>
              </w:rPr>
              <w:tab/>
            </w:r>
            <w:r w:rsidRPr="00FB55B3">
              <w:rPr>
                <w:rStyle w:val="Hyperlink"/>
                <w:noProof/>
              </w:rPr>
              <w:t>Locked Resource Objects of Mutable Resource Vaults</w:t>
            </w:r>
            <w:r>
              <w:rPr>
                <w:noProof/>
                <w:webHidden/>
              </w:rPr>
              <w:tab/>
            </w:r>
            <w:r>
              <w:rPr>
                <w:noProof/>
                <w:webHidden/>
              </w:rPr>
              <w:fldChar w:fldCharType="begin"/>
            </w:r>
            <w:r>
              <w:rPr>
                <w:noProof/>
                <w:webHidden/>
              </w:rPr>
              <w:instrText xml:space="preserve"> PAGEREF _Toc72567645 \h </w:instrText>
            </w:r>
            <w:r>
              <w:rPr>
                <w:noProof/>
                <w:webHidden/>
              </w:rPr>
            </w:r>
            <w:r>
              <w:rPr>
                <w:noProof/>
                <w:webHidden/>
              </w:rPr>
              <w:fldChar w:fldCharType="separate"/>
            </w:r>
            <w:r w:rsidR="00E25547">
              <w:rPr>
                <w:noProof/>
                <w:webHidden/>
              </w:rPr>
              <w:t>39</w:t>
            </w:r>
            <w:r>
              <w:rPr>
                <w:noProof/>
                <w:webHidden/>
              </w:rPr>
              <w:fldChar w:fldCharType="end"/>
            </w:r>
          </w:hyperlink>
        </w:p>
        <w:p w14:paraId="67752961" w14:textId="425AAB1B" w:rsidR="00C54F4E" w:rsidRDefault="00C54F4E">
          <w:pPr>
            <w:pStyle w:val="TOC1"/>
            <w:tabs>
              <w:tab w:val="left" w:pos="520"/>
              <w:tab w:val="right" w:leader="dot" w:pos="9350"/>
            </w:tabs>
            <w:rPr>
              <w:rFonts w:asciiTheme="minorHAnsi" w:eastAsiaTheme="minorEastAsia" w:hAnsiTheme="minorHAnsi" w:cstheme="minorBidi"/>
              <w:noProof/>
              <w:sz w:val="22"/>
              <w:szCs w:val="22"/>
            </w:rPr>
          </w:pPr>
          <w:hyperlink w:anchor="_Toc72567646" w:history="1">
            <w:r w:rsidRPr="00FB55B3">
              <w:rPr>
                <w:rStyle w:val="Hyperlink"/>
                <w:noProof/>
              </w:rPr>
              <w:t>5.</w:t>
            </w:r>
            <w:r>
              <w:rPr>
                <w:rFonts w:asciiTheme="minorHAnsi" w:eastAsiaTheme="minorEastAsia" w:hAnsiTheme="minorHAnsi" w:cstheme="minorBidi"/>
                <w:noProof/>
                <w:sz w:val="22"/>
                <w:szCs w:val="22"/>
              </w:rPr>
              <w:tab/>
            </w:r>
            <w:r w:rsidRPr="00FB55B3">
              <w:rPr>
                <w:rStyle w:val="Hyperlink"/>
                <w:noProof/>
              </w:rPr>
              <w:t>Static Analyzer Rules</w:t>
            </w:r>
            <w:r>
              <w:rPr>
                <w:noProof/>
                <w:webHidden/>
              </w:rPr>
              <w:tab/>
            </w:r>
            <w:r>
              <w:rPr>
                <w:noProof/>
                <w:webHidden/>
              </w:rPr>
              <w:fldChar w:fldCharType="begin"/>
            </w:r>
            <w:r>
              <w:rPr>
                <w:noProof/>
                <w:webHidden/>
              </w:rPr>
              <w:instrText xml:space="preserve"> PAGEREF _Toc72567646 \h </w:instrText>
            </w:r>
            <w:r>
              <w:rPr>
                <w:noProof/>
                <w:webHidden/>
              </w:rPr>
            </w:r>
            <w:r>
              <w:rPr>
                <w:noProof/>
                <w:webHidden/>
              </w:rPr>
              <w:fldChar w:fldCharType="separate"/>
            </w:r>
            <w:r w:rsidR="00E25547">
              <w:rPr>
                <w:noProof/>
                <w:webHidden/>
              </w:rPr>
              <w:t>48</w:t>
            </w:r>
            <w:r>
              <w:rPr>
                <w:noProof/>
                <w:webHidden/>
              </w:rPr>
              <w:fldChar w:fldCharType="end"/>
            </w:r>
          </w:hyperlink>
        </w:p>
        <w:p w14:paraId="14C16048" w14:textId="130EEAF3"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47" w:history="1">
            <w:r w:rsidRPr="00FB55B3">
              <w:rPr>
                <w:rStyle w:val="Hyperlink"/>
                <w:iCs/>
                <w:noProof/>
              </w:rPr>
              <w:t>d.</w:t>
            </w:r>
            <w:r>
              <w:rPr>
                <w:rFonts w:asciiTheme="minorHAnsi" w:eastAsiaTheme="minorEastAsia" w:hAnsiTheme="minorHAnsi" w:cstheme="minorBidi"/>
                <w:noProof/>
                <w:sz w:val="22"/>
                <w:szCs w:val="22"/>
              </w:rPr>
              <w:tab/>
            </w:r>
            <w:r w:rsidRPr="00FB55B3">
              <w:rPr>
                <w:rStyle w:val="Hyperlink"/>
                <w:noProof/>
              </w:rPr>
              <w:t>DotNetVault_UsingMandatory</w:t>
            </w:r>
            <w:r>
              <w:rPr>
                <w:noProof/>
                <w:webHidden/>
              </w:rPr>
              <w:tab/>
            </w:r>
            <w:r>
              <w:rPr>
                <w:noProof/>
                <w:webHidden/>
              </w:rPr>
              <w:fldChar w:fldCharType="begin"/>
            </w:r>
            <w:r>
              <w:rPr>
                <w:noProof/>
                <w:webHidden/>
              </w:rPr>
              <w:instrText xml:space="preserve"> PAGEREF _Toc72567647 \h </w:instrText>
            </w:r>
            <w:r>
              <w:rPr>
                <w:noProof/>
                <w:webHidden/>
              </w:rPr>
            </w:r>
            <w:r>
              <w:rPr>
                <w:noProof/>
                <w:webHidden/>
              </w:rPr>
              <w:fldChar w:fldCharType="separate"/>
            </w:r>
            <w:r w:rsidR="00E25547">
              <w:rPr>
                <w:noProof/>
                <w:webHidden/>
              </w:rPr>
              <w:t>48</w:t>
            </w:r>
            <w:r>
              <w:rPr>
                <w:noProof/>
                <w:webHidden/>
              </w:rPr>
              <w:fldChar w:fldCharType="end"/>
            </w:r>
          </w:hyperlink>
        </w:p>
        <w:p w14:paraId="59976F2A" w14:textId="58DD7D38"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48" w:history="1">
            <w:r w:rsidRPr="00FB55B3">
              <w:rPr>
                <w:rStyle w:val="Hyperlink"/>
                <w:iCs/>
                <w:noProof/>
              </w:rPr>
              <w:t>e.</w:t>
            </w:r>
            <w:r>
              <w:rPr>
                <w:rFonts w:asciiTheme="minorHAnsi" w:eastAsiaTheme="minorEastAsia" w:hAnsiTheme="minorHAnsi" w:cstheme="minorBidi"/>
                <w:noProof/>
                <w:sz w:val="22"/>
                <w:szCs w:val="22"/>
              </w:rPr>
              <w:tab/>
            </w:r>
            <w:r w:rsidRPr="00FB55B3">
              <w:rPr>
                <w:rStyle w:val="Hyperlink"/>
                <w:noProof/>
              </w:rPr>
              <w:t>DotNetVault_OnlyOnRefStruct</w:t>
            </w:r>
            <w:r>
              <w:rPr>
                <w:noProof/>
                <w:webHidden/>
              </w:rPr>
              <w:tab/>
            </w:r>
            <w:r>
              <w:rPr>
                <w:noProof/>
                <w:webHidden/>
              </w:rPr>
              <w:fldChar w:fldCharType="begin"/>
            </w:r>
            <w:r>
              <w:rPr>
                <w:noProof/>
                <w:webHidden/>
              </w:rPr>
              <w:instrText xml:space="preserve"> PAGEREF _Toc72567648 \h </w:instrText>
            </w:r>
            <w:r>
              <w:rPr>
                <w:noProof/>
                <w:webHidden/>
              </w:rPr>
            </w:r>
            <w:r>
              <w:rPr>
                <w:noProof/>
                <w:webHidden/>
              </w:rPr>
              <w:fldChar w:fldCharType="separate"/>
            </w:r>
            <w:r w:rsidR="00E25547">
              <w:rPr>
                <w:noProof/>
                <w:webHidden/>
              </w:rPr>
              <w:t>49</w:t>
            </w:r>
            <w:r>
              <w:rPr>
                <w:noProof/>
                <w:webHidden/>
              </w:rPr>
              <w:fldChar w:fldCharType="end"/>
            </w:r>
          </w:hyperlink>
        </w:p>
        <w:p w14:paraId="21908343" w14:textId="29C1CA22" w:rsidR="00C54F4E" w:rsidRDefault="00C54F4E">
          <w:pPr>
            <w:pStyle w:val="TOC2"/>
            <w:tabs>
              <w:tab w:val="left" w:pos="660"/>
              <w:tab w:val="right" w:leader="dot" w:pos="9350"/>
            </w:tabs>
            <w:rPr>
              <w:rFonts w:asciiTheme="minorHAnsi" w:eastAsiaTheme="minorEastAsia" w:hAnsiTheme="minorHAnsi" w:cstheme="minorBidi"/>
              <w:noProof/>
              <w:sz w:val="22"/>
              <w:szCs w:val="22"/>
            </w:rPr>
          </w:pPr>
          <w:hyperlink w:anchor="_Toc72567649" w:history="1">
            <w:r w:rsidRPr="00FB55B3">
              <w:rPr>
                <w:rStyle w:val="Hyperlink"/>
                <w:iCs/>
                <w:noProof/>
              </w:rPr>
              <w:t>f.</w:t>
            </w:r>
            <w:r>
              <w:rPr>
                <w:rFonts w:asciiTheme="minorHAnsi" w:eastAsiaTheme="minorEastAsia" w:hAnsiTheme="minorHAnsi" w:cstheme="minorBidi"/>
                <w:noProof/>
                <w:sz w:val="22"/>
                <w:szCs w:val="22"/>
              </w:rPr>
              <w:tab/>
            </w:r>
            <w:r w:rsidRPr="00FB55B3">
              <w:rPr>
                <w:rStyle w:val="Hyperlink"/>
                <w:noProof/>
              </w:rPr>
              <w:t>DotNetVault_VaultSafe</w:t>
            </w:r>
            <w:r>
              <w:rPr>
                <w:noProof/>
                <w:webHidden/>
              </w:rPr>
              <w:tab/>
            </w:r>
            <w:r>
              <w:rPr>
                <w:noProof/>
                <w:webHidden/>
              </w:rPr>
              <w:fldChar w:fldCharType="begin"/>
            </w:r>
            <w:r>
              <w:rPr>
                <w:noProof/>
                <w:webHidden/>
              </w:rPr>
              <w:instrText xml:space="preserve"> PAGEREF _Toc72567649 \h </w:instrText>
            </w:r>
            <w:r>
              <w:rPr>
                <w:noProof/>
                <w:webHidden/>
              </w:rPr>
            </w:r>
            <w:r>
              <w:rPr>
                <w:noProof/>
                <w:webHidden/>
              </w:rPr>
              <w:fldChar w:fldCharType="separate"/>
            </w:r>
            <w:r w:rsidR="00E25547">
              <w:rPr>
                <w:noProof/>
                <w:webHidden/>
              </w:rPr>
              <w:t>49</w:t>
            </w:r>
            <w:r>
              <w:rPr>
                <w:noProof/>
                <w:webHidden/>
              </w:rPr>
              <w:fldChar w:fldCharType="end"/>
            </w:r>
          </w:hyperlink>
        </w:p>
        <w:p w14:paraId="4008757C" w14:textId="284AF5F4"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50" w:history="1">
            <w:r w:rsidRPr="00FB55B3">
              <w:rPr>
                <w:rStyle w:val="Hyperlink"/>
                <w:iCs/>
                <w:noProof/>
              </w:rPr>
              <w:t>g.</w:t>
            </w:r>
            <w:r>
              <w:rPr>
                <w:rFonts w:asciiTheme="minorHAnsi" w:eastAsiaTheme="minorEastAsia" w:hAnsiTheme="minorHAnsi" w:cstheme="minorBidi"/>
                <w:noProof/>
                <w:sz w:val="22"/>
                <w:szCs w:val="22"/>
              </w:rPr>
              <w:tab/>
            </w:r>
            <w:r w:rsidRPr="00FB55B3">
              <w:rPr>
                <w:rStyle w:val="Hyperlink"/>
                <w:noProof/>
              </w:rPr>
              <w:t>DotNetVault_VsDelegateCapture</w:t>
            </w:r>
            <w:r>
              <w:rPr>
                <w:noProof/>
                <w:webHidden/>
              </w:rPr>
              <w:tab/>
            </w:r>
            <w:r>
              <w:rPr>
                <w:noProof/>
                <w:webHidden/>
              </w:rPr>
              <w:fldChar w:fldCharType="begin"/>
            </w:r>
            <w:r>
              <w:rPr>
                <w:noProof/>
                <w:webHidden/>
              </w:rPr>
              <w:instrText xml:space="preserve"> PAGEREF _Toc72567650 \h </w:instrText>
            </w:r>
            <w:r>
              <w:rPr>
                <w:noProof/>
                <w:webHidden/>
              </w:rPr>
            </w:r>
            <w:r>
              <w:rPr>
                <w:noProof/>
                <w:webHidden/>
              </w:rPr>
              <w:fldChar w:fldCharType="separate"/>
            </w:r>
            <w:r w:rsidR="00E25547">
              <w:rPr>
                <w:noProof/>
                <w:webHidden/>
              </w:rPr>
              <w:t>49</w:t>
            </w:r>
            <w:r>
              <w:rPr>
                <w:noProof/>
                <w:webHidden/>
              </w:rPr>
              <w:fldChar w:fldCharType="end"/>
            </w:r>
          </w:hyperlink>
        </w:p>
        <w:p w14:paraId="1F8FEF37" w14:textId="144E1918"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51" w:history="1">
            <w:r w:rsidRPr="00FB55B3">
              <w:rPr>
                <w:rStyle w:val="Hyperlink"/>
                <w:iCs/>
                <w:noProof/>
              </w:rPr>
              <w:t>h.</w:t>
            </w:r>
            <w:r>
              <w:rPr>
                <w:rFonts w:asciiTheme="minorHAnsi" w:eastAsiaTheme="minorEastAsia" w:hAnsiTheme="minorHAnsi" w:cstheme="minorBidi"/>
                <w:noProof/>
                <w:sz w:val="22"/>
                <w:szCs w:val="22"/>
              </w:rPr>
              <w:tab/>
            </w:r>
            <w:r w:rsidRPr="00FB55B3">
              <w:rPr>
                <w:rStyle w:val="Hyperlink"/>
                <w:noProof/>
              </w:rPr>
              <w:t>DotNetVault_VsTypeParams</w:t>
            </w:r>
            <w:r>
              <w:rPr>
                <w:noProof/>
                <w:webHidden/>
              </w:rPr>
              <w:tab/>
            </w:r>
            <w:r>
              <w:rPr>
                <w:noProof/>
                <w:webHidden/>
              </w:rPr>
              <w:fldChar w:fldCharType="begin"/>
            </w:r>
            <w:r>
              <w:rPr>
                <w:noProof/>
                <w:webHidden/>
              </w:rPr>
              <w:instrText xml:space="preserve"> PAGEREF _Toc72567651 \h </w:instrText>
            </w:r>
            <w:r>
              <w:rPr>
                <w:noProof/>
                <w:webHidden/>
              </w:rPr>
            </w:r>
            <w:r>
              <w:rPr>
                <w:noProof/>
                <w:webHidden/>
              </w:rPr>
              <w:fldChar w:fldCharType="separate"/>
            </w:r>
            <w:r w:rsidR="00E25547">
              <w:rPr>
                <w:noProof/>
                <w:webHidden/>
              </w:rPr>
              <w:t>50</w:t>
            </w:r>
            <w:r>
              <w:rPr>
                <w:noProof/>
                <w:webHidden/>
              </w:rPr>
              <w:fldChar w:fldCharType="end"/>
            </w:r>
          </w:hyperlink>
        </w:p>
        <w:p w14:paraId="6FD8CA4C" w14:textId="1E2814A8" w:rsidR="00C54F4E" w:rsidRDefault="00C54F4E">
          <w:pPr>
            <w:pStyle w:val="TOC2"/>
            <w:tabs>
              <w:tab w:val="left" w:pos="660"/>
              <w:tab w:val="right" w:leader="dot" w:pos="9350"/>
            </w:tabs>
            <w:rPr>
              <w:rFonts w:asciiTheme="minorHAnsi" w:eastAsiaTheme="minorEastAsia" w:hAnsiTheme="minorHAnsi" w:cstheme="minorBidi"/>
              <w:noProof/>
              <w:sz w:val="22"/>
              <w:szCs w:val="22"/>
            </w:rPr>
          </w:pPr>
          <w:hyperlink w:anchor="_Toc72567652" w:history="1">
            <w:r w:rsidRPr="00FB55B3">
              <w:rPr>
                <w:rStyle w:val="Hyperlink"/>
                <w:iCs/>
                <w:noProof/>
              </w:rPr>
              <w:t>i.</w:t>
            </w:r>
            <w:r>
              <w:rPr>
                <w:rFonts w:asciiTheme="minorHAnsi" w:eastAsiaTheme="minorEastAsia" w:hAnsiTheme="minorHAnsi" w:cstheme="minorBidi"/>
                <w:noProof/>
                <w:sz w:val="22"/>
                <w:szCs w:val="22"/>
              </w:rPr>
              <w:tab/>
            </w:r>
            <w:r w:rsidRPr="00FB55B3">
              <w:rPr>
                <w:rStyle w:val="Hyperlink"/>
                <w:noProof/>
              </w:rPr>
              <w:t>DotNetVault_NotVsProtectable</w:t>
            </w:r>
            <w:r>
              <w:rPr>
                <w:noProof/>
                <w:webHidden/>
              </w:rPr>
              <w:tab/>
            </w:r>
            <w:r>
              <w:rPr>
                <w:noProof/>
                <w:webHidden/>
              </w:rPr>
              <w:fldChar w:fldCharType="begin"/>
            </w:r>
            <w:r>
              <w:rPr>
                <w:noProof/>
                <w:webHidden/>
              </w:rPr>
              <w:instrText xml:space="preserve"> PAGEREF _Toc72567652 \h </w:instrText>
            </w:r>
            <w:r>
              <w:rPr>
                <w:noProof/>
                <w:webHidden/>
              </w:rPr>
            </w:r>
            <w:r>
              <w:rPr>
                <w:noProof/>
                <w:webHidden/>
              </w:rPr>
              <w:fldChar w:fldCharType="separate"/>
            </w:r>
            <w:r w:rsidR="00E25547">
              <w:rPr>
                <w:noProof/>
                <w:webHidden/>
              </w:rPr>
              <w:t>50</w:t>
            </w:r>
            <w:r>
              <w:rPr>
                <w:noProof/>
                <w:webHidden/>
              </w:rPr>
              <w:fldChar w:fldCharType="end"/>
            </w:r>
          </w:hyperlink>
        </w:p>
        <w:p w14:paraId="6AD5C416" w14:textId="46CBC77E" w:rsidR="00C54F4E" w:rsidRDefault="00C54F4E">
          <w:pPr>
            <w:pStyle w:val="TOC2"/>
            <w:tabs>
              <w:tab w:val="left" w:pos="660"/>
              <w:tab w:val="right" w:leader="dot" w:pos="9350"/>
            </w:tabs>
            <w:rPr>
              <w:rFonts w:asciiTheme="minorHAnsi" w:eastAsiaTheme="minorEastAsia" w:hAnsiTheme="minorHAnsi" w:cstheme="minorBidi"/>
              <w:noProof/>
              <w:sz w:val="22"/>
              <w:szCs w:val="22"/>
            </w:rPr>
          </w:pPr>
          <w:hyperlink w:anchor="_Toc72567653" w:history="1">
            <w:r w:rsidRPr="00FB55B3">
              <w:rPr>
                <w:rStyle w:val="Hyperlink"/>
                <w:iCs/>
                <w:noProof/>
              </w:rPr>
              <w:t>j.</w:t>
            </w:r>
            <w:r>
              <w:rPr>
                <w:rFonts w:asciiTheme="minorHAnsi" w:eastAsiaTheme="minorEastAsia" w:hAnsiTheme="minorHAnsi" w:cstheme="minorBidi"/>
                <w:noProof/>
                <w:sz w:val="22"/>
                <w:szCs w:val="22"/>
              </w:rPr>
              <w:tab/>
            </w:r>
            <w:r w:rsidRPr="00FB55B3">
              <w:rPr>
                <w:rStyle w:val="Hyperlink"/>
                <w:noProof/>
              </w:rPr>
              <w:t>DotNetVault_NotDirectlyInvocable</w:t>
            </w:r>
            <w:r>
              <w:rPr>
                <w:noProof/>
                <w:webHidden/>
              </w:rPr>
              <w:tab/>
            </w:r>
            <w:r>
              <w:rPr>
                <w:noProof/>
                <w:webHidden/>
              </w:rPr>
              <w:fldChar w:fldCharType="begin"/>
            </w:r>
            <w:r>
              <w:rPr>
                <w:noProof/>
                <w:webHidden/>
              </w:rPr>
              <w:instrText xml:space="preserve"> PAGEREF _Toc72567653 \h </w:instrText>
            </w:r>
            <w:r>
              <w:rPr>
                <w:noProof/>
                <w:webHidden/>
              </w:rPr>
            </w:r>
            <w:r>
              <w:rPr>
                <w:noProof/>
                <w:webHidden/>
              </w:rPr>
              <w:fldChar w:fldCharType="separate"/>
            </w:r>
            <w:r w:rsidR="00E25547">
              <w:rPr>
                <w:noProof/>
                <w:webHidden/>
              </w:rPr>
              <w:t>53</w:t>
            </w:r>
            <w:r>
              <w:rPr>
                <w:noProof/>
                <w:webHidden/>
              </w:rPr>
              <w:fldChar w:fldCharType="end"/>
            </w:r>
          </w:hyperlink>
        </w:p>
        <w:p w14:paraId="25D07136" w14:textId="2F069ECD"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54" w:history="1">
            <w:r w:rsidRPr="00FB55B3">
              <w:rPr>
                <w:rStyle w:val="Hyperlink"/>
                <w:iCs/>
                <w:noProof/>
              </w:rPr>
              <w:t>k.</w:t>
            </w:r>
            <w:r>
              <w:rPr>
                <w:rFonts w:asciiTheme="minorHAnsi" w:eastAsiaTheme="minorEastAsia" w:hAnsiTheme="minorHAnsi" w:cstheme="minorBidi"/>
                <w:noProof/>
                <w:sz w:val="22"/>
                <w:szCs w:val="22"/>
              </w:rPr>
              <w:tab/>
            </w:r>
            <w:r w:rsidRPr="00FB55B3">
              <w:rPr>
                <w:rStyle w:val="Hyperlink"/>
                <w:noProof/>
              </w:rPr>
              <w:t>DotNetVault_UnjustifiedEarlyDispose</w:t>
            </w:r>
            <w:r>
              <w:rPr>
                <w:noProof/>
                <w:webHidden/>
              </w:rPr>
              <w:tab/>
            </w:r>
            <w:r>
              <w:rPr>
                <w:noProof/>
                <w:webHidden/>
              </w:rPr>
              <w:fldChar w:fldCharType="begin"/>
            </w:r>
            <w:r>
              <w:rPr>
                <w:noProof/>
                <w:webHidden/>
              </w:rPr>
              <w:instrText xml:space="preserve"> PAGEREF _Toc72567654 \h </w:instrText>
            </w:r>
            <w:r>
              <w:rPr>
                <w:noProof/>
                <w:webHidden/>
              </w:rPr>
            </w:r>
            <w:r>
              <w:rPr>
                <w:noProof/>
                <w:webHidden/>
              </w:rPr>
              <w:fldChar w:fldCharType="separate"/>
            </w:r>
            <w:r w:rsidR="00E25547">
              <w:rPr>
                <w:noProof/>
                <w:webHidden/>
              </w:rPr>
              <w:t>53</w:t>
            </w:r>
            <w:r>
              <w:rPr>
                <w:noProof/>
                <w:webHidden/>
              </w:rPr>
              <w:fldChar w:fldCharType="end"/>
            </w:r>
          </w:hyperlink>
        </w:p>
        <w:p w14:paraId="4893E9C7" w14:textId="22E3E190" w:rsidR="00C54F4E" w:rsidRDefault="00C54F4E">
          <w:pPr>
            <w:pStyle w:val="TOC3"/>
            <w:tabs>
              <w:tab w:val="left" w:pos="880"/>
              <w:tab w:val="right" w:leader="dot" w:pos="9350"/>
            </w:tabs>
            <w:rPr>
              <w:rFonts w:asciiTheme="minorHAnsi" w:eastAsiaTheme="minorEastAsia" w:hAnsiTheme="minorHAnsi" w:cstheme="minorBidi"/>
              <w:noProof/>
              <w:sz w:val="22"/>
              <w:szCs w:val="22"/>
            </w:rPr>
          </w:pPr>
          <w:hyperlink w:anchor="_Toc72567655" w:history="1">
            <w:r w:rsidRPr="00FB55B3">
              <w:rPr>
                <w:rStyle w:val="Hyperlink"/>
                <w:noProof/>
              </w:rPr>
              <w:t>i.</w:t>
            </w:r>
            <w:r>
              <w:rPr>
                <w:rFonts w:asciiTheme="minorHAnsi" w:eastAsiaTheme="minorEastAsia" w:hAnsiTheme="minorHAnsi" w:cstheme="minorBidi"/>
                <w:noProof/>
                <w:sz w:val="22"/>
                <w:szCs w:val="22"/>
              </w:rPr>
              <w:tab/>
            </w:r>
            <w:r w:rsidRPr="00FB55B3">
              <w:rPr>
                <w:rStyle w:val="Hyperlink"/>
                <w:i/>
                <w:iCs/>
                <w:noProof/>
              </w:rPr>
              <w:t>EarlyReleaseReason.DisposingOnError</w:t>
            </w:r>
            <w:r>
              <w:rPr>
                <w:noProof/>
                <w:webHidden/>
              </w:rPr>
              <w:tab/>
            </w:r>
            <w:r>
              <w:rPr>
                <w:noProof/>
                <w:webHidden/>
              </w:rPr>
              <w:fldChar w:fldCharType="begin"/>
            </w:r>
            <w:r>
              <w:rPr>
                <w:noProof/>
                <w:webHidden/>
              </w:rPr>
              <w:instrText xml:space="preserve"> PAGEREF _Toc72567655 \h </w:instrText>
            </w:r>
            <w:r>
              <w:rPr>
                <w:noProof/>
                <w:webHidden/>
              </w:rPr>
            </w:r>
            <w:r>
              <w:rPr>
                <w:noProof/>
                <w:webHidden/>
              </w:rPr>
              <w:fldChar w:fldCharType="separate"/>
            </w:r>
            <w:r w:rsidR="00E25547">
              <w:rPr>
                <w:noProof/>
                <w:webHidden/>
              </w:rPr>
              <w:t>53</w:t>
            </w:r>
            <w:r>
              <w:rPr>
                <w:noProof/>
                <w:webHidden/>
              </w:rPr>
              <w:fldChar w:fldCharType="end"/>
            </w:r>
          </w:hyperlink>
        </w:p>
        <w:p w14:paraId="6D7C43DE" w14:textId="122B1D47" w:rsidR="00C54F4E" w:rsidRDefault="00C54F4E">
          <w:pPr>
            <w:pStyle w:val="TOC3"/>
            <w:tabs>
              <w:tab w:val="left" w:pos="1100"/>
              <w:tab w:val="right" w:leader="dot" w:pos="9350"/>
            </w:tabs>
            <w:rPr>
              <w:rFonts w:asciiTheme="minorHAnsi" w:eastAsiaTheme="minorEastAsia" w:hAnsiTheme="minorHAnsi" w:cstheme="minorBidi"/>
              <w:noProof/>
              <w:sz w:val="22"/>
              <w:szCs w:val="22"/>
            </w:rPr>
          </w:pPr>
          <w:hyperlink w:anchor="_Toc72567656" w:history="1">
            <w:r w:rsidRPr="00FB55B3">
              <w:rPr>
                <w:rStyle w:val="Hyperlink"/>
                <w:noProof/>
              </w:rPr>
              <w:t>ii.</w:t>
            </w:r>
            <w:r>
              <w:rPr>
                <w:rFonts w:asciiTheme="minorHAnsi" w:eastAsiaTheme="minorEastAsia" w:hAnsiTheme="minorHAnsi" w:cstheme="minorBidi"/>
                <w:noProof/>
                <w:sz w:val="22"/>
                <w:szCs w:val="22"/>
              </w:rPr>
              <w:tab/>
            </w:r>
            <w:r w:rsidRPr="00FB55B3">
              <w:rPr>
                <w:rStyle w:val="Hyperlink"/>
                <w:i/>
                <w:iCs/>
                <w:noProof/>
              </w:rPr>
              <w:t>EarlyReleaseReason.CustomWrapperDispose</w:t>
            </w:r>
            <w:r>
              <w:rPr>
                <w:noProof/>
                <w:webHidden/>
              </w:rPr>
              <w:tab/>
            </w:r>
            <w:r>
              <w:rPr>
                <w:noProof/>
                <w:webHidden/>
              </w:rPr>
              <w:fldChar w:fldCharType="begin"/>
            </w:r>
            <w:r>
              <w:rPr>
                <w:noProof/>
                <w:webHidden/>
              </w:rPr>
              <w:instrText xml:space="preserve"> PAGEREF _Toc72567656 \h </w:instrText>
            </w:r>
            <w:r>
              <w:rPr>
                <w:noProof/>
                <w:webHidden/>
              </w:rPr>
            </w:r>
            <w:r>
              <w:rPr>
                <w:noProof/>
                <w:webHidden/>
              </w:rPr>
              <w:fldChar w:fldCharType="separate"/>
            </w:r>
            <w:r w:rsidR="00E25547">
              <w:rPr>
                <w:noProof/>
                <w:webHidden/>
              </w:rPr>
              <w:t>54</w:t>
            </w:r>
            <w:r>
              <w:rPr>
                <w:noProof/>
                <w:webHidden/>
              </w:rPr>
              <w:fldChar w:fldCharType="end"/>
            </w:r>
          </w:hyperlink>
        </w:p>
        <w:p w14:paraId="53448DEA" w14:textId="24850B54" w:rsidR="00C54F4E" w:rsidRDefault="00C54F4E">
          <w:pPr>
            <w:pStyle w:val="TOC2"/>
            <w:tabs>
              <w:tab w:val="left" w:pos="660"/>
              <w:tab w:val="right" w:leader="dot" w:pos="9350"/>
            </w:tabs>
            <w:rPr>
              <w:rFonts w:asciiTheme="minorHAnsi" w:eastAsiaTheme="minorEastAsia" w:hAnsiTheme="minorHAnsi" w:cstheme="minorBidi"/>
              <w:noProof/>
              <w:sz w:val="22"/>
              <w:szCs w:val="22"/>
            </w:rPr>
          </w:pPr>
          <w:hyperlink w:anchor="_Toc72567657" w:history="1">
            <w:r w:rsidRPr="00FB55B3">
              <w:rPr>
                <w:rStyle w:val="Hyperlink"/>
                <w:iCs/>
                <w:noProof/>
              </w:rPr>
              <w:t>l.</w:t>
            </w:r>
            <w:r>
              <w:rPr>
                <w:rFonts w:asciiTheme="minorHAnsi" w:eastAsiaTheme="minorEastAsia" w:hAnsiTheme="minorHAnsi" w:cstheme="minorBidi"/>
                <w:noProof/>
                <w:sz w:val="22"/>
                <w:szCs w:val="22"/>
              </w:rPr>
              <w:tab/>
            </w:r>
            <w:r w:rsidRPr="00FB55B3">
              <w:rPr>
                <w:rStyle w:val="Hyperlink"/>
                <w:noProof/>
              </w:rPr>
              <w:t>DotNetVault_NoExplicitByRefAlias</w:t>
            </w:r>
            <w:r>
              <w:rPr>
                <w:noProof/>
                <w:webHidden/>
              </w:rPr>
              <w:tab/>
            </w:r>
            <w:r>
              <w:rPr>
                <w:noProof/>
                <w:webHidden/>
              </w:rPr>
              <w:fldChar w:fldCharType="begin"/>
            </w:r>
            <w:r>
              <w:rPr>
                <w:noProof/>
                <w:webHidden/>
              </w:rPr>
              <w:instrText xml:space="preserve"> PAGEREF _Toc72567657 \h </w:instrText>
            </w:r>
            <w:r>
              <w:rPr>
                <w:noProof/>
                <w:webHidden/>
              </w:rPr>
            </w:r>
            <w:r>
              <w:rPr>
                <w:noProof/>
                <w:webHidden/>
              </w:rPr>
              <w:fldChar w:fldCharType="separate"/>
            </w:r>
            <w:r w:rsidR="00E25547">
              <w:rPr>
                <w:noProof/>
                <w:webHidden/>
              </w:rPr>
              <w:t>55</w:t>
            </w:r>
            <w:r>
              <w:rPr>
                <w:noProof/>
                <w:webHidden/>
              </w:rPr>
              <w:fldChar w:fldCharType="end"/>
            </w:r>
          </w:hyperlink>
        </w:p>
        <w:p w14:paraId="08052400" w14:textId="4F9640E4" w:rsidR="00C54F4E" w:rsidRDefault="00C54F4E">
          <w:pPr>
            <w:pStyle w:val="TOC1"/>
            <w:tabs>
              <w:tab w:val="left" w:pos="520"/>
              <w:tab w:val="right" w:leader="dot" w:pos="9350"/>
            </w:tabs>
            <w:rPr>
              <w:rFonts w:asciiTheme="minorHAnsi" w:eastAsiaTheme="minorEastAsia" w:hAnsiTheme="minorHAnsi" w:cstheme="minorBidi"/>
              <w:noProof/>
              <w:sz w:val="22"/>
              <w:szCs w:val="22"/>
            </w:rPr>
          </w:pPr>
          <w:hyperlink w:anchor="_Toc72567658" w:history="1">
            <w:r w:rsidRPr="00FB55B3">
              <w:rPr>
                <w:rStyle w:val="Hyperlink"/>
                <w:noProof/>
              </w:rPr>
              <w:t>6.</w:t>
            </w:r>
            <w:r>
              <w:rPr>
                <w:rFonts w:asciiTheme="minorHAnsi" w:eastAsiaTheme="minorEastAsia" w:hAnsiTheme="minorHAnsi" w:cstheme="minorBidi"/>
                <w:noProof/>
                <w:sz w:val="22"/>
                <w:szCs w:val="22"/>
              </w:rPr>
              <w:tab/>
            </w:r>
            <w:r w:rsidRPr="00FB55B3">
              <w:rPr>
                <w:rStyle w:val="Hyperlink"/>
                <w:noProof/>
              </w:rPr>
              <w:t>Attributes</w:t>
            </w:r>
            <w:r>
              <w:rPr>
                <w:noProof/>
                <w:webHidden/>
              </w:rPr>
              <w:tab/>
            </w:r>
            <w:r>
              <w:rPr>
                <w:noProof/>
                <w:webHidden/>
              </w:rPr>
              <w:fldChar w:fldCharType="begin"/>
            </w:r>
            <w:r>
              <w:rPr>
                <w:noProof/>
                <w:webHidden/>
              </w:rPr>
              <w:instrText xml:space="preserve"> PAGEREF _Toc72567658 \h </w:instrText>
            </w:r>
            <w:r>
              <w:rPr>
                <w:noProof/>
                <w:webHidden/>
              </w:rPr>
            </w:r>
            <w:r>
              <w:rPr>
                <w:noProof/>
                <w:webHidden/>
              </w:rPr>
              <w:fldChar w:fldCharType="separate"/>
            </w:r>
            <w:r w:rsidR="00E25547">
              <w:rPr>
                <w:noProof/>
                <w:webHidden/>
              </w:rPr>
              <w:t>55</w:t>
            </w:r>
            <w:r>
              <w:rPr>
                <w:noProof/>
                <w:webHidden/>
              </w:rPr>
              <w:fldChar w:fldCharType="end"/>
            </w:r>
          </w:hyperlink>
        </w:p>
        <w:p w14:paraId="4842CD3F" w14:textId="22BD06C2"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59" w:history="1">
            <w:r w:rsidRPr="00FB55B3">
              <w:rPr>
                <w:rStyle w:val="Hyperlink"/>
                <w:iCs/>
                <w:noProof/>
              </w:rPr>
              <w:t>a.</w:t>
            </w:r>
            <w:r>
              <w:rPr>
                <w:rFonts w:asciiTheme="minorHAnsi" w:eastAsiaTheme="minorEastAsia" w:hAnsiTheme="minorHAnsi" w:cstheme="minorBidi"/>
                <w:noProof/>
                <w:sz w:val="22"/>
                <w:szCs w:val="22"/>
              </w:rPr>
              <w:tab/>
            </w:r>
            <w:r w:rsidRPr="00FB55B3">
              <w:rPr>
                <w:rStyle w:val="Hyperlink"/>
                <w:noProof/>
              </w:rPr>
              <w:t>VaultSafeAttribute</w:t>
            </w:r>
            <w:r>
              <w:rPr>
                <w:noProof/>
                <w:webHidden/>
              </w:rPr>
              <w:tab/>
            </w:r>
            <w:r>
              <w:rPr>
                <w:noProof/>
                <w:webHidden/>
              </w:rPr>
              <w:fldChar w:fldCharType="begin"/>
            </w:r>
            <w:r>
              <w:rPr>
                <w:noProof/>
                <w:webHidden/>
              </w:rPr>
              <w:instrText xml:space="preserve"> PAGEREF _Toc72567659 \h </w:instrText>
            </w:r>
            <w:r>
              <w:rPr>
                <w:noProof/>
                <w:webHidden/>
              </w:rPr>
            </w:r>
            <w:r>
              <w:rPr>
                <w:noProof/>
                <w:webHidden/>
              </w:rPr>
              <w:fldChar w:fldCharType="separate"/>
            </w:r>
            <w:r w:rsidR="00E25547">
              <w:rPr>
                <w:noProof/>
                <w:webHidden/>
              </w:rPr>
              <w:t>55</w:t>
            </w:r>
            <w:r>
              <w:rPr>
                <w:noProof/>
                <w:webHidden/>
              </w:rPr>
              <w:fldChar w:fldCharType="end"/>
            </w:r>
          </w:hyperlink>
        </w:p>
        <w:p w14:paraId="45C8BB09" w14:textId="7BA45B9A"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60" w:history="1">
            <w:r w:rsidRPr="00FB55B3">
              <w:rPr>
                <w:rStyle w:val="Hyperlink"/>
                <w:iCs/>
                <w:noProof/>
              </w:rPr>
              <w:t>b.</w:t>
            </w:r>
            <w:r>
              <w:rPr>
                <w:rFonts w:asciiTheme="minorHAnsi" w:eastAsiaTheme="minorEastAsia" w:hAnsiTheme="minorHAnsi" w:cstheme="minorBidi"/>
                <w:noProof/>
                <w:sz w:val="22"/>
                <w:szCs w:val="22"/>
              </w:rPr>
              <w:tab/>
            </w:r>
            <w:r w:rsidRPr="00FB55B3">
              <w:rPr>
                <w:rStyle w:val="Hyperlink"/>
                <w:noProof/>
              </w:rPr>
              <w:t>UsingMandatoryAttribute</w:t>
            </w:r>
            <w:r>
              <w:rPr>
                <w:noProof/>
                <w:webHidden/>
              </w:rPr>
              <w:tab/>
            </w:r>
            <w:r>
              <w:rPr>
                <w:noProof/>
                <w:webHidden/>
              </w:rPr>
              <w:fldChar w:fldCharType="begin"/>
            </w:r>
            <w:r>
              <w:rPr>
                <w:noProof/>
                <w:webHidden/>
              </w:rPr>
              <w:instrText xml:space="preserve"> PAGEREF _Toc72567660 \h </w:instrText>
            </w:r>
            <w:r>
              <w:rPr>
                <w:noProof/>
                <w:webHidden/>
              </w:rPr>
            </w:r>
            <w:r>
              <w:rPr>
                <w:noProof/>
                <w:webHidden/>
              </w:rPr>
              <w:fldChar w:fldCharType="separate"/>
            </w:r>
            <w:r w:rsidR="00E25547">
              <w:rPr>
                <w:noProof/>
                <w:webHidden/>
              </w:rPr>
              <w:t>56</w:t>
            </w:r>
            <w:r>
              <w:rPr>
                <w:noProof/>
                <w:webHidden/>
              </w:rPr>
              <w:fldChar w:fldCharType="end"/>
            </w:r>
          </w:hyperlink>
        </w:p>
        <w:p w14:paraId="40BC173F" w14:textId="2015D4F0"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61" w:history="1">
            <w:r w:rsidRPr="00FB55B3">
              <w:rPr>
                <w:rStyle w:val="Hyperlink"/>
                <w:iCs/>
                <w:noProof/>
              </w:rPr>
              <w:t>c.</w:t>
            </w:r>
            <w:r>
              <w:rPr>
                <w:rFonts w:asciiTheme="minorHAnsi" w:eastAsiaTheme="minorEastAsia" w:hAnsiTheme="minorHAnsi" w:cstheme="minorBidi"/>
                <w:noProof/>
                <w:sz w:val="22"/>
                <w:szCs w:val="22"/>
              </w:rPr>
              <w:tab/>
            </w:r>
            <w:r w:rsidRPr="00FB55B3">
              <w:rPr>
                <w:rStyle w:val="Hyperlink"/>
                <w:noProof/>
              </w:rPr>
              <w:t>NoCopyAttribute</w:t>
            </w:r>
            <w:r>
              <w:rPr>
                <w:noProof/>
                <w:webHidden/>
              </w:rPr>
              <w:tab/>
            </w:r>
            <w:r>
              <w:rPr>
                <w:noProof/>
                <w:webHidden/>
              </w:rPr>
              <w:fldChar w:fldCharType="begin"/>
            </w:r>
            <w:r>
              <w:rPr>
                <w:noProof/>
                <w:webHidden/>
              </w:rPr>
              <w:instrText xml:space="preserve"> PAGEREF _Toc72567661 \h </w:instrText>
            </w:r>
            <w:r>
              <w:rPr>
                <w:noProof/>
                <w:webHidden/>
              </w:rPr>
            </w:r>
            <w:r>
              <w:rPr>
                <w:noProof/>
                <w:webHidden/>
              </w:rPr>
              <w:fldChar w:fldCharType="separate"/>
            </w:r>
            <w:r w:rsidR="00E25547">
              <w:rPr>
                <w:noProof/>
                <w:webHidden/>
              </w:rPr>
              <w:t>56</w:t>
            </w:r>
            <w:r>
              <w:rPr>
                <w:noProof/>
                <w:webHidden/>
              </w:rPr>
              <w:fldChar w:fldCharType="end"/>
            </w:r>
          </w:hyperlink>
        </w:p>
        <w:p w14:paraId="0AD49099" w14:textId="3035FBBE"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62" w:history="1">
            <w:r w:rsidRPr="00FB55B3">
              <w:rPr>
                <w:rStyle w:val="Hyperlink"/>
                <w:iCs/>
                <w:noProof/>
              </w:rPr>
              <w:t>d.</w:t>
            </w:r>
            <w:r>
              <w:rPr>
                <w:rFonts w:asciiTheme="minorHAnsi" w:eastAsiaTheme="minorEastAsia" w:hAnsiTheme="minorHAnsi" w:cstheme="minorBidi"/>
                <w:noProof/>
                <w:sz w:val="22"/>
                <w:szCs w:val="22"/>
              </w:rPr>
              <w:tab/>
            </w:r>
            <w:r w:rsidRPr="00FB55B3">
              <w:rPr>
                <w:rStyle w:val="Hyperlink"/>
                <w:noProof/>
              </w:rPr>
              <w:t>RefStructAttribute</w:t>
            </w:r>
            <w:r>
              <w:rPr>
                <w:noProof/>
                <w:webHidden/>
              </w:rPr>
              <w:tab/>
            </w:r>
            <w:r>
              <w:rPr>
                <w:noProof/>
                <w:webHidden/>
              </w:rPr>
              <w:fldChar w:fldCharType="begin"/>
            </w:r>
            <w:r>
              <w:rPr>
                <w:noProof/>
                <w:webHidden/>
              </w:rPr>
              <w:instrText xml:space="preserve"> PAGEREF _Toc72567662 \h </w:instrText>
            </w:r>
            <w:r>
              <w:rPr>
                <w:noProof/>
                <w:webHidden/>
              </w:rPr>
            </w:r>
            <w:r>
              <w:rPr>
                <w:noProof/>
                <w:webHidden/>
              </w:rPr>
              <w:fldChar w:fldCharType="separate"/>
            </w:r>
            <w:r w:rsidR="00E25547">
              <w:rPr>
                <w:noProof/>
                <w:webHidden/>
              </w:rPr>
              <w:t>57</w:t>
            </w:r>
            <w:r>
              <w:rPr>
                <w:noProof/>
                <w:webHidden/>
              </w:rPr>
              <w:fldChar w:fldCharType="end"/>
            </w:r>
          </w:hyperlink>
        </w:p>
        <w:p w14:paraId="17BC06B7" w14:textId="10CF4959"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63" w:history="1">
            <w:r w:rsidRPr="00FB55B3">
              <w:rPr>
                <w:rStyle w:val="Hyperlink"/>
                <w:iCs/>
                <w:noProof/>
              </w:rPr>
              <w:t>e.</w:t>
            </w:r>
            <w:r>
              <w:rPr>
                <w:rFonts w:asciiTheme="minorHAnsi" w:eastAsiaTheme="minorEastAsia" w:hAnsiTheme="minorHAnsi" w:cstheme="minorBidi"/>
                <w:noProof/>
                <w:sz w:val="22"/>
                <w:szCs w:val="22"/>
              </w:rPr>
              <w:tab/>
            </w:r>
            <w:r w:rsidRPr="00FB55B3">
              <w:rPr>
                <w:rStyle w:val="Hyperlink"/>
                <w:noProof/>
              </w:rPr>
              <w:t>VaultSafeTypeParamAttribute</w:t>
            </w:r>
            <w:r>
              <w:rPr>
                <w:noProof/>
                <w:webHidden/>
              </w:rPr>
              <w:tab/>
            </w:r>
            <w:r>
              <w:rPr>
                <w:noProof/>
                <w:webHidden/>
              </w:rPr>
              <w:fldChar w:fldCharType="begin"/>
            </w:r>
            <w:r>
              <w:rPr>
                <w:noProof/>
                <w:webHidden/>
              </w:rPr>
              <w:instrText xml:space="preserve"> PAGEREF _Toc72567663 \h </w:instrText>
            </w:r>
            <w:r>
              <w:rPr>
                <w:noProof/>
                <w:webHidden/>
              </w:rPr>
            </w:r>
            <w:r>
              <w:rPr>
                <w:noProof/>
                <w:webHidden/>
              </w:rPr>
              <w:fldChar w:fldCharType="separate"/>
            </w:r>
            <w:r w:rsidR="00E25547">
              <w:rPr>
                <w:noProof/>
                <w:webHidden/>
              </w:rPr>
              <w:t>57</w:t>
            </w:r>
            <w:r>
              <w:rPr>
                <w:noProof/>
                <w:webHidden/>
              </w:rPr>
              <w:fldChar w:fldCharType="end"/>
            </w:r>
          </w:hyperlink>
        </w:p>
        <w:p w14:paraId="235A58BF" w14:textId="03787E7E" w:rsidR="00C54F4E" w:rsidRDefault="00C54F4E">
          <w:pPr>
            <w:pStyle w:val="TOC2"/>
            <w:tabs>
              <w:tab w:val="left" w:pos="660"/>
              <w:tab w:val="right" w:leader="dot" w:pos="9350"/>
            </w:tabs>
            <w:rPr>
              <w:rFonts w:asciiTheme="minorHAnsi" w:eastAsiaTheme="minorEastAsia" w:hAnsiTheme="minorHAnsi" w:cstheme="minorBidi"/>
              <w:noProof/>
              <w:sz w:val="22"/>
              <w:szCs w:val="22"/>
            </w:rPr>
          </w:pPr>
          <w:hyperlink w:anchor="_Toc72567664" w:history="1">
            <w:r w:rsidRPr="00FB55B3">
              <w:rPr>
                <w:rStyle w:val="Hyperlink"/>
                <w:iCs/>
                <w:noProof/>
              </w:rPr>
              <w:t>f.</w:t>
            </w:r>
            <w:r>
              <w:rPr>
                <w:rFonts w:asciiTheme="minorHAnsi" w:eastAsiaTheme="minorEastAsia" w:hAnsiTheme="minorHAnsi" w:cstheme="minorBidi"/>
                <w:noProof/>
                <w:sz w:val="22"/>
                <w:szCs w:val="22"/>
              </w:rPr>
              <w:tab/>
            </w:r>
            <w:r w:rsidRPr="00FB55B3">
              <w:rPr>
                <w:rStyle w:val="Hyperlink"/>
                <w:noProof/>
              </w:rPr>
              <w:t>NoNonVsCaptureAttribute</w:t>
            </w:r>
            <w:r>
              <w:rPr>
                <w:noProof/>
                <w:webHidden/>
              </w:rPr>
              <w:tab/>
            </w:r>
            <w:r>
              <w:rPr>
                <w:noProof/>
                <w:webHidden/>
              </w:rPr>
              <w:fldChar w:fldCharType="begin"/>
            </w:r>
            <w:r>
              <w:rPr>
                <w:noProof/>
                <w:webHidden/>
              </w:rPr>
              <w:instrText xml:space="preserve"> PAGEREF _Toc72567664 \h </w:instrText>
            </w:r>
            <w:r>
              <w:rPr>
                <w:noProof/>
                <w:webHidden/>
              </w:rPr>
            </w:r>
            <w:r>
              <w:rPr>
                <w:noProof/>
                <w:webHidden/>
              </w:rPr>
              <w:fldChar w:fldCharType="separate"/>
            </w:r>
            <w:r w:rsidR="00E25547">
              <w:rPr>
                <w:noProof/>
                <w:webHidden/>
              </w:rPr>
              <w:t>57</w:t>
            </w:r>
            <w:r>
              <w:rPr>
                <w:noProof/>
                <w:webHidden/>
              </w:rPr>
              <w:fldChar w:fldCharType="end"/>
            </w:r>
          </w:hyperlink>
        </w:p>
        <w:p w14:paraId="5C0B6F0D" w14:textId="5557430B"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65" w:history="1">
            <w:r w:rsidRPr="00FB55B3">
              <w:rPr>
                <w:rStyle w:val="Hyperlink"/>
                <w:iCs/>
                <w:noProof/>
              </w:rPr>
              <w:t>g.</w:t>
            </w:r>
            <w:r>
              <w:rPr>
                <w:rFonts w:asciiTheme="minorHAnsi" w:eastAsiaTheme="minorEastAsia" w:hAnsiTheme="minorHAnsi" w:cstheme="minorBidi"/>
                <w:noProof/>
                <w:sz w:val="22"/>
                <w:szCs w:val="22"/>
              </w:rPr>
              <w:tab/>
            </w:r>
            <w:r w:rsidRPr="00FB55B3">
              <w:rPr>
                <w:rStyle w:val="Hyperlink"/>
                <w:noProof/>
              </w:rPr>
              <w:t>NotVsProtectableAttribute</w:t>
            </w:r>
            <w:r>
              <w:rPr>
                <w:noProof/>
                <w:webHidden/>
              </w:rPr>
              <w:tab/>
            </w:r>
            <w:r>
              <w:rPr>
                <w:noProof/>
                <w:webHidden/>
              </w:rPr>
              <w:fldChar w:fldCharType="begin"/>
            </w:r>
            <w:r>
              <w:rPr>
                <w:noProof/>
                <w:webHidden/>
              </w:rPr>
              <w:instrText xml:space="preserve"> PAGEREF _Toc72567665 \h </w:instrText>
            </w:r>
            <w:r>
              <w:rPr>
                <w:noProof/>
                <w:webHidden/>
              </w:rPr>
            </w:r>
            <w:r>
              <w:rPr>
                <w:noProof/>
                <w:webHidden/>
              </w:rPr>
              <w:fldChar w:fldCharType="separate"/>
            </w:r>
            <w:r w:rsidR="00E25547">
              <w:rPr>
                <w:noProof/>
                <w:webHidden/>
              </w:rPr>
              <w:t>58</w:t>
            </w:r>
            <w:r>
              <w:rPr>
                <w:noProof/>
                <w:webHidden/>
              </w:rPr>
              <w:fldChar w:fldCharType="end"/>
            </w:r>
          </w:hyperlink>
        </w:p>
        <w:p w14:paraId="3DB0337E" w14:textId="0293126B"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66" w:history="1">
            <w:r w:rsidRPr="00FB55B3">
              <w:rPr>
                <w:rStyle w:val="Hyperlink"/>
                <w:iCs/>
                <w:noProof/>
              </w:rPr>
              <w:t>h.</w:t>
            </w:r>
            <w:r>
              <w:rPr>
                <w:rFonts w:asciiTheme="minorHAnsi" w:eastAsiaTheme="minorEastAsia" w:hAnsiTheme="minorHAnsi" w:cstheme="minorBidi"/>
                <w:noProof/>
                <w:sz w:val="22"/>
                <w:szCs w:val="22"/>
              </w:rPr>
              <w:tab/>
            </w:r>
            <w:r w:rsidRPr="00FB55B3">
              <w:rPr>
                <w:rStyle w:val="Hyperlink"/>
                <w:noProof/>
              </w:rPr>
              <w:t>NoDirectInvokeAttribute</w:t>
            </w:r>
            <w:r>
              <w:rPr>
                <w:noProof/>
                <w:webHidden/>
              </w:rPr>
              <w:tab/>
            </w:r>
            <w:r>
              <w:rPr>
                <w:noProof/>
                <w:webHidden/>
              </w:rPr>
              <w:fldChar w:fldCharType="begin"/>
            </w:r>
            <w:r>
              <w:rPr>
                <w:noProof/>
                <w:webHidden/>
              </w:rPr>
              <w:instrText xml:space="preserve"> PAGEREF _Toc72567666 \h </w:instrText>
            </w:r>
            <w:r>
              <w:rPr>
                <w:noProof/>
                <w:webHidden/>
              </w:rPr>
            </w:r>
            <w:r>
              <w:rPr>
                <w:noProof/>
                <w:webHidden/>
              </w:rPr>
              <w:fldChar w:fldCharType="separate"/>
            </w:r>
            <w:r w:rsidR="00E25547">
              <w:rPr>
                <w:noProof/>
                <w:webHidden/>
              </w:rPr>
              <w:t>58</w:t>
            </w:r>
            <w:r>
              <w:rPr>
                <w:noProof/>
                <w:webHidden/>
              </w:rPr>
              <w:fldChar w:fldCharType="end"/>
            </w:r>
          </w:hyperlink>
        </w:p>
        <w:p w14:paraId="2BB44696" w14:textId="3D7DF54E" w:rsidR="00C54F4E" w:rsidRDefault="00C54F4E">
          <w:pPr>
            <w:pStyle w:val="TOC2"/>
            <w:tabs>
              <w:tab w:val="left" w:pos="660"/>
              <w:tab w:val="right" w:leader="dot" w:pos="9350"/>
            </w:tabs>
            <w:rPr>
              <w:rFonts w:asciiTheme="minorHAnsi" w:eastAsiaTheme="minorEastAsia" w:hAnsiTheme="minorHAnsi" w:cstheme="minorBidi"/>
              <w:noProof/>
              <w:sz w:val="22"/>
              <w:szCs w:val="22"/>
            </w:rPr>
          </w:pPr>
          <w:hyperlink w:anchor="_Toc72567667" w:history="1">
            <w:r w:rsidRPr="00FB55B3">
              <w:rPr>
                <w:rStyle w:val="Hyperlink"/>
                <w:iCs/>
                <w:noProof/>
              </w:rPr>
              <w:t>i.</w:t>
            </w:r>
            <w:r>
              <w:rPr>
                <w:rFonts w:asciiTheme="minorHAnsi" w:eastAsiaTheme="minorEastAsia" w:hAnsiTheme="minorHAnsi" w:cstheme="minorBidi"/>
                <w:noProof/>
                <w:sz w:val="22"/>
                <w:szCs w:val="22"/>
              </w:rPr>
              <w:tab/>
            </w:r>
            <w:r w:rsidRPr="00FB55B3">
              <w:rPr>
                <w:rStyle w:val="Hyperlink"/>
                <w:noProof/>
              </w:rPr>
              <w:t>EarlyReleaseAttribute</w:t>
            </w:r>
            <w:r>
              <w:rPr>
                <w:noProof/>
                <w:webHidden/>
              </w:rPr>
              <w:tab/>
            </w:r>
            <w:r>
              <w:rPr>
                <w:noProof/>
                <w:webHidden/>
              </w:rPr>
              <w:fldChar w:fldCharType="begin"/>
            </w:r>
            <w:r>
              <w:rPr>
                <w:noProof/>
                <w:webHidden/>
              </w:rPr>
              <w:instrText xml:space="preserve"> PAGEREF _Toc72567667 \h </w:instrText>
            </w:r>
            <w:r>
              <w:rPr>
                <w:noProof/>
                <w:webHidden/>
              </w:rPr>
            </w:r>
            <w:r>
              <w:rPr>
                <w:noProof/>
                <w:webHidden/>
              </w:rPr>
              <w:fldChar w:fldCharType="separate"/>
            </w:r>
            <w:r w:rsidR="00E25547">
              <w:rPr>
                <w:noProof/>
                <w:webHidden/>
              </w:rPr>
              <w:t>58</w:t>
            </w:r>
            <w:r>
              <w:rPr>
                <w:noProof/>
                <w:webHidden/>
              </w:rPr>
              <w:fldChar w:fldCharType="end"/>
            </w:r>
          </w:hyperlink>
        </w:p>
        <w:p w14:paraId="3E04ABDA" w14:textId="25DBCA91" w:rsidR="00C54F4E" w:rsidRDefault="00C54F4E">
          <w:pPr>
            <w:pStyle w:val="TOC2"/>
            <w:tabs>
              <w:tab w:val="left" w:pos="660"/>
              <w:tab w:val="right" w:leader="dot" w:pos="9350"/>
            </w:tabs>
            <w:rPr>
              <w:rFonts w:asciiTheme="minorHAnsi" w:eastAsiaTheme="minorEastAsia" w:hAnsiTheme="minorHAnsi" w:cstheme="minorBidi"/>
              <w:noProof/>
              <w:sz w:val="22"/>
              <w:szCs w:val="22"/>
            </w:rPr>
          </w:pPr>
          <w:hyperlink w:anchor="_Toc72567668" w:history="1">
            <w:r w:rsidRPr="00FB55B3">
              <w:rPr>
                <w:rStyle w:val="Hyperlink"/>
                <w:iCs/>
                <w:noProof/>
              </w:rPr>
              <w:t>j.</w:t>
            </w:r>
            <w:r>
              <w:rPr>
                <w:rFonts w:asciiTheme="minorHAnsi" w:eastAsiaTheme="minorEastAsia" w:hAnsiTheme="minorHAnsi" w:cstheme="minorBidi"/>
                <w:noProof/>
                <w:sz w:val="22"/>
                <w:szCs w:val="22"/>
              </w:rPr>
              <w:tab/>
            </w:r>
            <w:r w:rsidRPr="00FB55B3">
              <w:rPr>
                <w:rStyle w:val="Hyperlink"/>
                <w:noProof/>
              </w:rPr>
              <w:t>EarlyReleaseJustificationAttribute</w:t>
            </w:r>
            <w:r>
              <w:rPr>
                <w:noProof/>
                <w:webHidden/>
              </w:rPr>
              <w:tab/>
            </w:r>
            <w:r>
              <w:rPr>
                <w:noProof/>
                <w:webHidden/>
              </w:rPr>
              <w:fldChar w:fldCharType="begin"/>
            </w:r>
            <w:r>
              <w:rPr>
                <w:noProof/>
                <w:webHidden/>
              </w:rPr>
              <w:instrText xml:space="preserve"> PAGEREF _Toc72567668 \h </w:instrText>
            </w:r>
            <w:r>
              <w:rPr>
                <w:noProof/>
                <w:webHidden/>
              </w:rPr>
            </w:r>
            <w:r>
              <w:rPr>
                <w:noProof/>
                <w:webHidden/>
              </w:rPr>
              <w:fldChar w:fldCharType="separate"/>
            </w:r>
            <w:r w:rsidR="00E25547">
              <w:rPr>
                <w:noProof/>
                <w:webHidden/>
              </w:rPr>
              <w:t>59</w:t>
            </w:r>
            <w:r>
              <w:rPr>
                <w:noProof/>
                <w:webHidden/>
              </w:rPr>
              <w:fldChar w:fldCharType="end"/>
            </w:r>
          </w:hyperlink>
        </w:p>
        <w:p w14:paraId="5441AF59" w14:textId="4B9B604A"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69" w:history="1">
            <w:r w:rsidRPr="00FB55B3">
              <w:rPr>
                <w:rStyle w:val="Hyperlink"/>
                <w:iCs/>
                <w:noProof/>
              </w:rPr>
              <w:t>k.</w:t>
            </w:r>
            <w:r>
              <w:rPr>
                <w:rFonts w:asciiTheme="minorHAnsi" w:eastAsiaTheme="minorEastAsia" w:hAnsiTheme="minorHAnsi" w:cstheme="minorBidi"/>
                <w:noProof/>
                <w:sz w:val="22"/>
                <w:szCs w:val="22"/>
              </w:rPr>
              <w:tab/>
            </w:r>
            <w:r w:rsidRPr="00FB55B3">
              <w:rPr>
                <w:rStyle w:val="Hyperlink"/>
                <w:noProof/>
              </w:rPr>
              <w:t>BasicVaultProtectedResourceAttribute</w:t>
            </w:r>
            <w:r>
              <w:rPr>
                <w:noProof/>
                <w:webHidden/>
              </w:rPr>
              <w:tab/>
            </w:r>
            <w:r>
              <w:rPr>
                <w:noProof/>
                <w:webHidden/>
              </w:rPr>
              <w:fldChar w:fldCharType="begin"/>
            </w:r>
            <w:r>
              <w:rPr>
                <w:noProof/>
                <w:webHidden/>
              </w:rPr>
              <w:instrText xml:space="preserve"> PAGEREF _Toc72567669 \h </w:instrText>
            </w:r>
            <w:r>
              <w:rPr>
                <w:noProof/>
                <w:webHidden/>
              </w:rPr>
            </w:r>
            <w:r>
              <w:rPr>
                <w:noProof/>
                <w:webHidden/>
              </w:rPr>
              <w:fldChar w:fldCharType="separate"/>
            </w:r>
            <w:r w:rsidR="00E25547">
              <w:rPr>
                <w:noProof/>
                <w:webHidden/>
              </w:rPr>
              <w:t>59</w:t>
            </w:r>
            <w:r>
              <w:rPr>
                <w:noProof/>
                <w:webHidden/>
              </w:rPr>
              <w:fldChar w:fldCharType="end"/>
            </w:r>
          </w:hyperlink>
        </w:p>
        <w:p w14:paraId="76F0CB69" w14:textId="346D0E77" w:rsidR="00C54F4E" w:rsidRDefault="00C54F4E">
          <w:pPr>
            <w:pStyle w:val="TOC2"/>
            <w:tabs>
              <w:tab w:val="left" w:pos="660"/>
              <w:tab w:val="right" w:leader="dot" w:pos="9350"/>
            </w:tabs>
            <w:rPr>
              <w:rFonts w:asciiTheme="minorHAnsi" w:eastAsiaTheme="minorEastAsia" w:hAnsiTheme="minorHAnsi" w:cstheme="minorBidi"/>
              <w:noProof/>
              <w:sz w:val="22"/>
              <w:szCs w:val="22"/>
            </w:rPr>
          </w:pPr>
          <w:hyperlink w:anchor="_Toc72567670" w:history="1">
            <w:r w:rsidRPr="00FB55B3">
              <w:rPr>
                <w:rStyle w:val="Hyperlink"/>
                <w:iCs/>
                <w:noProof/>
              </w:rPr>
              <w:t>l.</w:t>
            </w:r>
            <w:r>
              <w:rPr>
                <w:rFonts w:asciiTheme="minorHAnsi" w:eastAsiaTheme="minorEastAsia" w:hAnsiTheme="minorHAnsi" w:cstheme="minorBidi"/>
                <w:noProof/>
                <w:sz w:val="22"/>
                <w:szCs w:val="22"/>
              </w:rPr>
              <w:tab/>
            </w:r>
            <w:r w:rsidRPr="00FB55B3">
              <w:rPr>
                <w:rStyle w:val="Hyperlink"/>
                <w:noProof/>
              </w:rPr>
              <w:t>NoCopyAttribute</w:t>
            </w:r>
            <w:r>
              <w:rPr>
                <w:noProof/>
                <w:webHidden/>
              </w:rPr>
              <w:tab/>
            </w:r>
            <w:r>
              <w:rPr>
                <w:noProof/>
                <w:webHidden/>
              </w:rPr>
              <w:fldChar w:fldCharType="begin"/>
            </w:r>
            <w:r>
              <w:rPr>
                <w:noProof/>
                <w:webHidden/>
              </w:rPr>
              <w:instrText xml:space="preserve"> PAGEREF _Toc72567670 \h </w:instrText>
            </w:r>
            <w:r>
              <w:rPr>
                <w:noProof/>
                <w:webHidden/>
              </w:rPr>
            </w:r>
            <w:r>
              <w:rPr>
                <w:noProof/>
                <w:webHidden/>
              </w:rPr>
              <w:fldChar w:fldCharType="separate"/>
            </w:r>
            <w:r w:rsidR="00E25547">
              <w:rPr>
                <w:noProof/>
                <w:webHidden/>
              </w:rPr>
              <w:t>59</w:t>
            </w:r>
            <w:r>
              <w:rPr>
                <w:noProof/>
                <w:webHidden/>
              </w:rPr>
              <w:fldChar w:fldCharType="end"/>
            </w:r>
          </w:hyperlink>
        </w:p>
        <w:p w14:paraId="0EB8726F" w14:textId="2047EAAE" w:rsidR="00C54F4E" w:rsidRDefault="00C54F4E">
          <w:pPr>
            <w:pStyle w:val="TOC1"/>
            <w:tabs>
              <w:tab w:val="left" w:pos="520"/>
              <w:tab w:val="right" w:leader="dot" w:pos="9350"/>
            </w:tabs>
            <w:rPr>
              <w:rFonts w:asciiTheme="minorHAnsi" w:eastAsiaTheme="minorEastAsia" w:hAnsiTheme="minorHAnsi" w:cstheme="minorBidi"/>
              <w:noProof/>
              <w:sz w:val="22"/>
              <w:szCs w:val="22"/>
            </w:rPr>
          </w:pPr>
          <w:hyperlink w:anchor="_Toc72567671" w:history="1">
            <w:r w:rsidRPr="00FB55B3">
              <w:rPr>
                <w:rStyle w:val="Hyperlink"/>
                <w:noProof/>
              </w:rPr>
              <w:t>7.</w:t>
            </w:r>
            <w:r>
              <w:rPr>
                <w:rFonts w:asciiTheme="minorHAnsi" w:eastAsiaTheme="minorEastAsia" w:hAnsiTheme="minorHAnsi" w:cstheme="minorBidi"/>
                <w:noProof/>
                <w:sz w:val="22"/>
                <w:szCs w:val="22"/>
              </w:rPr>
              <w:tab/>
            </w:r>
            <w:r w:rsidRPr="00FB55B3">
              <w:rPr>
                <w:rStyle w:val="Hyperlink"/>
                <w:noProof/>
              </w:rPr>
              <w:t>Known Flaws and Limitations</w:t>
            </w:r>
            <w:r>
              <w:rPr>
                <w:noProof/>
                <w:webHidden/>
              </w:rPr>
              <w:tab/>
            </w:r>
            <w:r>
              <w:rPr>
                <w:noProof/>
                <w:webHidden/>
              </w:rPr>
              <w:fldChar w:fldCharType="begin"/>
            </w:r>
            <w:r>
              <w:rPr>
                <w:noProof/>
                <w:webHidden/>
              </w:rPr>
              <w:instrText xml:space="preserve"> PAGEREF _Toc72567671 \h </w:instrText>
            </w:r>
            <w:r>
              <w:rPr>
                <w:noProof/>
                <w:webHidden/>
              </w:rPr>
            </w:r>
            <w:r>
              <w:rPr>
                <w:noProof/>
                <w:webHidden/>
              </w:rPr>
              <w:fldChar w:fldCharType="separate"/>
            </w:r>
            <w:r w:rsidR="00E25547">
              <w:rPr>
                <w:noProof/>
                <w:webHidden/>
              </w:rPr>
              <w:t>60</w:t>
            </w:r>
            <w:r>
              <w:rPr>
                <w:noProof/>
                <w:webHidden/>
              </w:rPr>
              <w:fldChar w:fldCharType="end"/>
            </w:r>
          </w:hyperlink>
        </w:p>
        <w:p w14:paraId="550AC665" w14:textId="4491234B"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72" w:history="1">
            <w:r w:rsidRPr="00FB55B3">
              <w:rPr>
                <w:rStyle w:val="Hyperlink"/>
                <w:iCs/>
                <w:noProof/>
              </w:rPr>
              <w:t>a.</w:t>
            </w:r>
            <w:r>
              <w:rPr>
                <w:rFonts w:asciiTheme="minorHAnsi" w:eastAsiaTheme="minorEastAsia" w:hAnsiTheme="minorHAnsi" w:cstheme="minorBidi"/>
                <w:noProof/>
                <w:sz w:val="22"/>
                <w:szCs w:val="22"/>
              </w:rPr>
              <w:tab/>
            </w:r>
            <w:r w:rsidRPr="00FB55B3">
              <w:rPr>
                <w:rStyle w:val="Hyperlink"/>
                <w:noProof/>
              </w:rPr>
              <w:t>Table of Known Issues</w:t>
            </w:r>
            <w:r>
              <w:rPr>
                <w:noProof/>
                <w:webHidden/>
              </w:rPr>
              <w:tab/>
            </w:r>
            <w:r>
              <w:rPr>
                <w:noProof/>
                <w:webHidden/>
              </w:rPr>
              <w:fldChar w:fldCharType="begin"/>
            </w:r>
            <w:r>
              <w:rPr>
                <w:noProof/>
                <w:webHidden/>
              </w:rPr>
              <w:instrText xml:space="preserve"> PAGEREF _Toc72567672 \h </w:instrText>
            </w:r>
            <w:r>
              <w:rPr>
                <w:noProof/>
                <w:webHidden/>
              </w:rPr>
            </w:r>
            <w:r>
              <w:rPr>
                <w:noProof/>
                <w:webHidden/>
              </w:rPr>
              <w:fldChar w:fldCharType="separate"/>
            </w:r>
            <w:r w:rsidR="00E25547">
              <w:rPr>
                <w:noProof/>
                <w:webHidden/>
              </w:rPr>
              <w:t>60</w:t>
            </w:r>
            <w:r>
              <w:rPr>
                <w:noProof/>
                <w:webHidden/>
              </w:rPr>
              <w:fldChar w:fldCharType="end"/>
            </w:r>
          </w:hyperlink>
        </w:p>
        <w:p w14:paraId="1969E1C4" w14:textId="1F485334"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73" w:history="1">
            <w:r w:rsidRPr="00FB55B3">
              <w:rPr>
                <w:rStyle w:val="Hyperlink"/>
                <w:iCs/>
                <w:noProof/>
              </w:rPr>
              <w:t>b.</w:t>
            </w:r>
            <w:r>
              <w:rPr>
                <w:rFonts w:asciiTheme="minorHAnsi" w:eastAsiaTheme="minorEastAsia" w:hAnsiTheme="minorHAnsi" w:cstheme="minorBidi"/>
                <w:noProof/>
                <w:sz w:val="22"/>
                <w:szCs w:val="22"/>
              </w:rPr>
              <w:tab/>
            </w:r>
            <w:r w:rsidRPr="00FB55B3">
              <w:rPr>
                <w:rStyle w:val="Hyperlink"/>
                <w:noProof/>
              </w:rPr>
              <w:t>Example Code Showing Problems</w:t>
            </w:r>
            <w:r>
              <w:rPr>
                <w:noProof/>
                <w:webHidden/>
              </w:rPr>
              <w:tab/>
            </w:r>
            <w:r>
              <w:rPr>
                <w:noProof/>
                <w:webHidden/>
              </w:rPr>
              <w:fldChar w:fldCharType="begin"/>
            </w:r>
            <w:r>
              <w:rPr>
                <w:noProof/>
                <w:webHidden/>
              </w:rPr>
              <w:instrText xml:space="preserve"> PAGEREF _Toc72567673 \h </w:instrText>
            </w:r>
            <w:r>
              <w:rPr>
                <w:noProof/>
                <w:webHidden/>
              </w:rPr>
            </w:r>
            <w:r>
              <w:rPr>
                <w:noProof/>
                <w:webHidden/>
              </w:rPr>
              <w:fldChar w:fldCharType="separate"/>
            </w:r>
            <w:r w:rsidR="00E25547">
              <w:rPr>
                <w:noProof/>
                <w:webHidden/>
              </w:rPr>
              <w:t>61</w:t>
            </w:r>
            <w:r>
              <w:rPr>
                <w:noProof/>
                <w:webHidden/>
              </w:rPr>
              <w:fldChar w:fldCharType="end"/>
            </w:r>
          </w:hyperlink>
        </w:p>
        <w:p w14:paraId="0E06E436" w14:textId="6327C114" w:rsidR="00C54F4E" w:rsidRDefault="00C54F4E">
          <w:pPr>
            <w:pStyle w:val="TOC1"/>
            <w:tabs>
              <w:tab w:val="left" w:pos="520"/>
              <w:tab w:val="right" w:leader="dot" w:pos="9350"/>
            </w:tabs>
            <w:rPr>
              <w:rFonts w:asciiTheme="minorHAnsi" w:eastAsiaTheme="minorEastAsia" w:hAnsiTheme="minorHAnsi" w:cstheme="minorBidi"/>
              <w:noProof/>
              <w:sz w:val="22"/>
              <w:szCs w:val="22"/>
            </w:rPr>
          </w:pPr>
          <w:hyperlink w:anchor="_Toc72567674" w:history="1">
            <w:r w:rsidRPr="00FB55B3">
              <w:rPr>
                <w:rStyle w:val="Hyperlink"/>
                <w:noProof/>
              </w:rPr>
              <w:t>8.</w:t>
            </w:r>
            <w:r>
              <w:rPr>
                <w:rFonts w:asciiTheme="minorHAnsi" w:eastAsiaTheme="minorEastAsia" w:hAnsiTheme="minorHAnsi" w:cstheme="minorBidi"/>
                <w:noProof/>
                <w:sz w:val="22"/>
                <w:szCs w:val="22"/>
              </w:rPr>
              <w:tab/>
            </w:r>
            <w:r w:rsidRPr="00FB55B3">
              <w:rPr>
                <w:rStyle w:val="Hyperlink"/>
                <w:noProof/>
              </w:rPr>
              <w:t>Licensing</w:t>
            </w:r>
            <w:r>
              <w:rPr>
                <w:noProof/>
                <w:webHidden/>
              </w:rPr>
              <w:tab/>
            </w:r>
            <w:r>
              <w:rPr>
                <w:noProof/>
                <w:webHidden/>
              </w:rPr>
              <w:fldChar w:fldCharType="begin"/>
            </w:r>
            <w:r>
              <w:rPr>
                <w:noProof/>
                <w:webHidden/>
              </w:rPr>
              <w:instrText xml:space="preserve"> PAGEREF _Toc72567674 \h </w:instrText>
            </w:r>
            <w:r>
              <w:rPr>
                <w:noProof/>
                <w:webHidden/>
              </w:rPr>
            </w:r>
            <w:r>
              <w:rPr>
                <w:noProof/>
                <w:webHidden/>
              </w:rPr>
              <w:fldChar w:fldCharType="separate"/>
            </w:r>
            <w:r w:rsidR="00E25547">
              <w:rPr>
                <w:noProof/>
                <w:webHidden/>
              </w:rPr>
              <w:t>68</w:t>
            </w:r>
            <w:r>
              <w:rPr>
                <w:noProof/>
                <w:webHidden/>
              </w:rPr>
              <w:fldChar w:fldCharType="end"/>
            </w:r>
          </w:hyperlink>
        </w:p>
        <w:p w14:paraId="396DB473" w14:textId="00B2EDD5"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75" w:history="1">
            <w:r w:rsidRPr="00FB55B3">
              <w:rPr>
                <w:rStyle w:val="Hyperlink"/>
                <w:noProof/>
              </w:rPr>
              <w:t>a.</w:t>
            </w:r>
            <w:r>
              <w:rPr>
                <w:rFonts w:asciiTheme="minorHAnsi" w:eastAsiaTheme="minorEastAsia" w:hAnsiTheme="minorHAnsi" w:cstheme="minorBidi"/>
                <w:noProof/>
                <w:sz w:val="22"/>
                <w:szCs w:val="22"/>
              </w:rPr>
              <w:tab/>
            </w:r>
            <w:r w:rsidRPr="00FB55B3">
              <w:rPr>
                <w:rStyle w:val="Hyperlink"/>
                <w:noProof/>
              </w:rPr>
              <w:t>Software License</w:t>
            </w:r>
            <w:r>
              <w:rPr>
                <w:noProof/>
                <w:webHidden/>
              </w:rPr>
              <w:tab/>
            </w:r>
            <w:r>
              <w:rPr>
                <w:noProof/>
                <w:webHidden/>
              </w:rPr>
              <w:fldChar w:fldCharType="begin"/>
            </w:r>
            <w:r>
              <w:rPr>
                <w:noProof/>
                <w:webHidden/>
              </w:rPr>
              <w:instrText xml:space="preserve"> PAGEREF _Toc72567675 \h </w:instrText>
            </w:r>
            <w:r>
              <w:rPr>
                <w:noProof/>
                <w:webHidden/>
              </w:rPr>
            </w:r>
            <w:r>
              <w:rPr>
                <w:noProof/>
                <w:webHidden/>
              </w:rPr>
              <w:fldChar w:fldCharType="separate"/>
            </w:r>
            <w:r w:rsidR="00E25547">
              <w:rPr>
                <w:noProof/>
                <w:webHidden/>
              </w:rPr>
              <w:t>68</w:t>
            </w:r>
            <w:r>
              <w:rPr>
                <w:noProof/>
                <w:webHidden/>
              </w:rPr>
              <w:fldChar w:fldCharType="end"/>
            </w:r>
          </w:hyperlink>
        </w:p>
        <w:p w14:paraId="40B06888" w14:textId="12B0B9B5"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76" w:history="1">
            <w:r w:rsidRPr="00FB55B3">
              <w:rPr>
                <w:rStyle w:val="Hyperlink"/>
                <w:noProof/>
              </w:rPr>
              <w:t>b.</w:t>
            </w:r>
            <w:r>
              <w:rPr>
                <w:rFonts w:asciiTheme="minorHAnsi" w:eastAsiaTheme="minorEastAsia" w:hAnsiTheme="minorHAnsi" w:cstheme="minorBidi"/>
                <w:noProof/>
                <w:sz w:val="22"/>
                <w:szCs w:val="22"/>
              </w:rPr>
              <w:tab/>
            </w:r>
            <w:r w:rsidRPr="00FB55B3">
              <w:rPr>
                <w:rStyle w:val="Hyperlink"/>
                <w:noProof/>
              </w:rPr>
              <w:t>Documentation License</w:t>
            </w:r>
            <w:r>
              <w:rPr>
                <w:noProof/>
                <w:webHidden/>
              </w:rPr>
              <w:tab/>
            </w:r>
            <w:r>
              <w:rPr>
                <w:noProof/>
                <w:webHidden/>
              </w:rPr>
              <w:fldChar w:fldCharType="begin"/>
            </w:r>
            <w:r>
              <w:rPr>
                <w:noProof/>
                <w:webHidden/>
              </w:rPr>
              <w:instrText xml:space="preserve"> PAGEREF _Toc72567676 \h </w:instrText>
            </w:r>
            <w:r>
              <w:rPr>
                <w:noProof/>
                <w:webHidden/>
              </w:rPr>
            </w:r>
            <w:r>
              <w:rPr>
                <w:noProof/>
                <w:webHidden/>
              </w:rPr>
              <w:fldChar w:fldCharType="separate"/>
            </w:r>
            <w:r w:rsidR="00E25547">
              <w:rPr>
                <w:noProof/>
                <w:webHidden/>
              </w:rPr>
              <w:t>69</w:t>
            </w:r>
            <w:r>
              <w:rPr>
                <w:noProof/>
                <w:webHidden/>
              </w:rPr>
              <w:fldChar w:fldCharType="end"/>
            </w:r>
          </w:hyperlink>
        </w:p>
        <w:p w14:paraId="4AA7118E" w14:textId="11436DEF" w:rsidR="00C54F4E" w:rsidRDefault="00C54F4E">
          <w:pPr>
            <w:pStyle w:val="TOC2"/>
            <w:tabs>
              <w:tab w:val="left" w:pos="880"/>
              <w:tab w:val="right" w:leader="dot" w:pos="9350"/>
            </w:tabs>
            <w:rPr>
              <w:rFonts w:asciiTheme="minorHAnsi" w:eastAsiaTheme="minorEastAsia" w:hAnsiTheme="minorHAnsi" w:cstheme="minorBidi"/>
              <w:noProof/>
              <w:sz w:val="22"/>
              <w:szCs w:val="22"/>
            </w:rPr>
          </w:pPr>
          <w:hyperlink w:anchor="_Toc72567677" w:history="1">
            <w:r w:rsidRPr="00FB55B3">
              <w:rPr>
                <w:rStyle w:val="Hyperlink"/>
                <w:noProof/>
              </w:rPr>
              <w:t>c.</w:t>
            </w:r>
            <w:r>
              <w:rPr>
                <w:rFonts w:asciiTheme="minorHAnsi" w:eastAsiaTheme="minorEastAsia" w:hAnsiTheme="minorHAnsi" w:cstheme="minorBidi"/>
                <w:noProof/>
                <w:sz w:val="22"/>
                <w:szCs w:val="22"/>
              </w:rPr>
              <w:tab/>
            </w:r>
            <w:r w:rsidRPr="00FB55B3">
              <w:rPr>
                <w:rStyle w:val="Hyperlink"/>
                <w:noProof/>
              </w:rPr>
              <w:t>Author Contact Information</w:t>
            </w:r>
            <w:r>
              <w:rPr>
                <w:noProof/>
                <w:webHidden/>
              </w:rPr>
              <w:tab/>
            </w:r>
            <w:r>
              <w:rPr>
                <w:noProof/>
                <w:webHidden/>
              </w:rPr>
              <w:fldChar w:fldCharType="begin"/>
            </w:r>
            <w:r>
              <w:rPr>
                <w:noProof/>
                <w:webHidden/>
              </w:rPr>
              <w:instrText xml:space="preserve"> PAGEREF _Toc72567677 \h </w:instrText>
            </w:r>
            <w:r>
              <w:rPr>
                <w:noProof/>
                <w:webHidden/>
              </w:rPr>
            </w:r>
            <w:r>
              <w:rPr>
                <w:noProof/>
                <w:webHidden/>
              </w:rPr>
              <w:fldChar w:fldCharType="separate"/>
            </w:r>
            <w:r w:rsidR="00E25547">
              <w:rPr>
                <w:noProof/>
                <w:webHidden/>
              </w:rPr>
              <w:t>69</w:t>
            </w:r>
            <w:r>
              <w:rPr>
                <w:noProof/>
                <w:webHidden/>
              </w:rPr>
              <w:fldChar w:fldCharType="end"/>
            </w:r>
          </w:hyperlink>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76AB4B6B" w14:textId="7D4A37A8" w:rsidR="00C54F4E"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72567580" w:history="1">
        <w:r w:rsidR="00C54F4E" w:rsidRPr="00714C45">
          <w:rPr>
            <w:rStyle w:val="Hyperlink"/>
            <w:noProof/>
          </w:rPr>
          <w:t>Figure 1 – RAII style Lock and Try…Finally Equivalent</w:t>
        </w:r>
        <w:r w:rsidR="00C54F4E">
          <w:rPr>
            <w:noProof/>
            <w:webHidden/>
          </w:rPr>
          <w:tab/>
        </w:r>
        <w:r w:rsidR="00C54F4E">
          <w:rPr>
            <w:noProof/>
            <w:webHidden/>
          </w:rPr>
          <w:fldChar w:fldCharType="begin"/>
        </w:r>
        <w:r w:rsidR="00C54F4E">
          <w:rPr>
            <w:noProof/>
            <w:webHidden/>
          </w:rPr>
          <w:instrText xml:space="preserve"> PAGEREF _Toc72567580 \h </w:instrText>
        </w:r>
        <w:r w:rsidR="00C54F4E">
          <w:rPr>
            <w:noProof/>
            <w:webHidden/>
          </w:rPr>
        </w:r>
        <w:r w:rsidR="00C54F4E">
          <w:rPr>
            <w:noProof/>
            <w:webHidden/>
          </w:rPr>
          <w:fldChar w:fldCharType="separate"/>
        </w:r>
        <w:r w:rsidR="00E25547">
          <w:rPr>
            <w:noProof/>
            <w:webHidden/>
          </w:rPr>
          <w:t>7</w:t>
        </w:r>
        <w:r w:rsidR="00C54F4E">
          <w:rPr>
            <w:noProof/>
            <w:webHidden/>
          </w:rPr>
          <w:fldChar w:fldCharType="end"/>
        </w:r>
      </w:hyperlink>
    </w:p>
    <w:p w14:paraId="2479447B" w14:textId="5579B7DB"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81" w:history="1">
        <w:r w:rsidRPr="00714C45">
          <w:rPr>
            <w:rStyle w:val="Hyperlink"/>
            <w:noProof/>
          </w:rPr>
          <w:t>Figure 2  -- Typical Wrapper Around Well-Known Interface</w:t>
        </w:r>
        <w:r>
          <w:rPr>
            <w:noProof/>
            <w:webHidden/>
          </w:rPr>
          <w:tab/>
        </w:r>
        <w:r>
          <w:rPr>
            <w:noProof/>
            <w:webHidden/>
          </w:rPr>
          <w:fldChar w:fldCharType="begin"/>
        </w:r>
        <w:r>
          <w:rPr>
            <w:noProof/>
            <w:webHidden/>
          </w:rPr>
          <w:instrText xml:space="preserve"> PAGEREF _Toc72567581 \h </w:instrText>
        </w:r>
        <w:r>
          <w:rPr>
            <w:noProof/>
            <w:webHidden/>
          </w:rPr>
        </w:r>
        <w:r>
          <w:rPr>
            <w:noProof/>
            <w:webHidden/>
          </w:rPr>
          <w:fldChar w:fldCharType="separate"/>
        </w:r>
        <w:r w:rsidR="00E25547">
          <w:rPr>
            <w:noProof/>
            <w:webHidden/>
          </w:rPr>
          <w:t>9</w:t>
        </w:r>
        <w:r>
          <w:rPr>
            <w:noProof/>
            <w:webHidden/>
          </w:rPr>
          <w:fldChar w:fldCharType="end"/>
        </w:r>
      </w:hyperlink>
    </w:p>
    <w:p w14:paraId="5B44D8DB" w14:textId="4589F42A"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82" w:history="1">
        <w:r w:rsidRPr="00714C45">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_Toc72567582 \h </w:instrText>
        </w:r>
        <w:r>
          <w:rPr>
            <w:noProof/>
            <w:webHidden/>
          </w:rPr>
        </w:r>
        <w:r>
          <w:rPr>
            <w:noProof/>
            <w:webHidden/>
          </w:rPr>
          <w:fldChar w:fldCharType="separate"/>
        </w:r>
        <w:r w:rsidR="00E25547">
          <w:rPr>
            <w:noProof/>
            <w:webHidden/>
          </w:rPr>
          <w:t>10</w:t>
        </w:r>
        <w:r>
          <w:rPr>
            <w:noProof/>
            <w:webHidden/>
          </w:rPr>
          <w:fldChar w:fldCharType="end"/>
        </w:r>
      </w:hyperlink>
    </w:p>
    <w:p w14:paraId="7B402FE8" w14:textId="46707BD5"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83" w:history="1">
        <w:r w:rsidRPr="00714C45">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_Toc72567583 \h </w:instrText>
        </w:r>
        <w:r>
          <w:rPr>
            <w:noProof/>
            <w:webHidden/>
          </w:rPr>
        </w:r>
        <w:r>
          <w:rPr>
            <w:noProof/>
            <w:webHidden/>
          </w:rPr>
          <w:fldChar w:fldCharType="separate"/>
        </w:r>
        <w:r w:rsidR="00E25547">
          <w:rPr>
            <w:noProof/>
            <w:webHidden/>
          </w:rPr>
          <w:t>11</w:t>
        </w:r>
        <w:r>
          <w:rPr>
            <w:noProof/>
            <w:webHidden/>
          </w:rPr>
          <w:fldChar w:fldCharType="end"/>
        </w:r>
      </w:hyperlink>
    </w:p>
    <w:p w14:paraId="687ADC21" w14:textId="3DECF78F"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84" w:history="1">
        <w:r w:rsidRPr="00714C45">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_Toc72567584 \h </w:instrText>
        </w:r>
        <w:r>
          <w:rPr>
            <w:noProof/>
            <w:webHidden/>
          </w:rPr>
        </w:r>
        <w:r>
          <w:rPr>
            <w:noProof/>
            <w:webHidden/>
          </w:rPr>
          <w:fldChar w:fldCharType="separate"/>
        </w:r>
        <w:r w:rsidR="00E25547">
          <w:rPr>
            <w:noProof/>
            <w:webHidden/>
          </w:rPr>
          <w:t>11</w:t>
        </w:r>
        <w:r>
          <w:rPr>
            <w:noProof/>
            <w:webHidden/>
          </w:rPr>
          <w:fldChar w:fldCharType="end"/>
        </w:r>
      </w:hyperlink>
    </w:p>
    <w:p w14:paraId="4C5BB9C6" w14:textId="6744348B"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85" w:history="1">
        <w:r w:rsidRPr="00714C45">
          <w:rPr>
            <w:rStyle w:val="Hyperlink"/>
            <w:noProof/>
          </w:rPr>
          <w:t>Figure 6 – Public Properties Common to All Vaults</w:t>
        </w:r>
        <w:r>
          <w:rPr>
            <w:noProof/>
            <w:webHidden/>
          </w:rPr>
          <w:tab/>
        </w:r>
        <w:r>
          <w:rPr>
            <w:noProof/>
            <w:webHidden/>
          </w:rPr>
          <w:fldChar w:fldCharType="begin"/>
        </w:r>
        <w:r>
          <w:rPr>
            <w:noProof/>
            <w:webHidden/>
          </w:rPr>
          <w:instrText xml:space="preserve"> PAGEREF _Toc72567585 \h </w:instrText>
        </w:r>
        <w:r>
          <w:rPr>
            <w:noProof/>
            <w:webHidden/>
          </w:rPr>
        </w:r>
        <w:r>
          <w:rPr>
            <w:noProof/>
            <w:webHidden/>
          </w:rPr>
          <w:fldChar w:fldCharType="separate"/>
        </w:r>
        <w:r w:rsidR="00E25547">
          <w:rPr>
            <w:noProof/>
            <w:webHidden/>
          </w:rPr>
          <w:t>22</w:t>
        </w:r>
        <w:r>
          <w:rPr>
            <w:noProof/>
            <w:webHidden/>
          </w:rPr>
          <w:fldChar w:fldCharType="end"/>
        </w:r>
      </w:hyperlink>
    </w:p>
    <w:p w14:paraId="75F2CE52" w14:textId="3636A412"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86" w:history="1">
        <w:r w:rsidRPr="00714C45">
          <w:rPr>
            <w:rStyle w:val="Hyperlink"/>
            <w:noProof/>
          </w:rPr>
          <w:t>Figure 7 – Public Methods Common to All Vaults</w:t>
        </w:r>
        <w:r>
          <w:rPr>
            <w:noProof/>
            <w:webHidden/>
          </w:rPr>
          <w:tab/>
        </w:r>
        <w:r>
          <w:rPr>
            <w:noProof/>
            <w:webHidden/>
          </w:rPr>
          <w:fldChar w:fldCharType="begin"/>
        </w:r>
        <w:r>
          <w:rPr>
            <w:noProof/>
            <w:webHidden/>
          </w:rPr>
          <w:instrText xml:space="preserve"> PAGEREF _Toc72567586 \h </w:instrText>
        </w:r>
        <w:r>
          <w:rPr>
            <w:noProof/>
            <w:webHidden/>
          </w:rPr>
        </w:r>
        <w:r>
          <w:rPr>
            <w:noProof/>
            <w:webHidden/>
          </w:rPr>
          <w:fldChar w:fldCharType="separate"/>
        </w:r>
        <w:r w:rsidR="00E25547">
          <w:rPr>
            <w:noProof/>
            <w:webHidden/>
          </w:rPr>
          <w:t>23</w:t>
        </w:r>
        <w:r>
          <w:rPr>
            <w:noProof/>
            <w:webHidden/>
          </w:rPr>
          <w:fldChar w:fldCharType="end"/>
        </w:r>
      </w:hyperlink>
    </w:p>
    <w:p w14:paraId="7EE2277B" w14:textId="0327D38B"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87" w:history="1">
        <w:r w:rsidRPr="00714C45">
          <w:rPr>
            <w:rStyle w:val="Hyperlink"/>
            <w:noProof/>
          </w:rPr>
          <w:t>Figure 8 – Lock and Spinlock Overloads</w:t>
        </w:r>
        <w:r>
          <w:rPr>
            <w:noProof/>
            <w:webHidden/>
          </w:rPr>
          <w:tab/>
        </w:r>
        <w:r>
          <w:rPr>
            <w:noProof/>
            <w:webHidden/>
          </w:rPr>
          <w:fldChar w:fldCharType="begin"/>
        </w:r>
        <w:r>
          <w:rPr>
            <w:noProof/>
            <w:webHidden/>
          </w:rPr>
          <w:instrText xml:space="preserve"> PAGEREF _Toc72567587 \h </w:instrText>
        </w:r>
        <w:r>
          <w:rPr>
            <w:noProof/>
            <w:webHidden/>
          </w:rPr>
        </w:r>
        <w:r>
          <w:rPr>
            <w:noProof/>
            <w:webHidden/>
          </w:rPr>
          <w:fldChar w:fldCharType="separate"/>
        </w:r>
        <w:r w:rsidR="00E25547">
          <w:rPr>
            <w:noProof/>
            <w:webHidden/>
          </w:rPr>
          <w:t>27</w:t>
        </w:r>
        <w:r>
          <w:rPr>
            <w:noProof/>
            <w:webHidden/>
          </w:rPr>
          <w:fldChar w:fldCharType="end"/>
        </w:r>
      </w:hyperlink>
    </w:p>
    <w:p w14:paraId="45119816" w14:textId="3DAF810E"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88" w:history="1">
        <w:r w:rsidRPr="00714C45">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_Toc72567588 \h </w:instrText>
        </w:r>
        <w:r>
          <w:rPr>
            <w:noProof/>
            <w:webHidden/>
          </w:rPr>
        </w:r>
        <w:r>
          <w:rPr>
            <w:noProof/>
            <w:webHidden/>
          </w:rPr>
          <w:fldChar w:fldCharType="separate"/>
        </w:r>
        <w:r w:rsidR="00E25547">
          <w:rPr>
            <w:noProof/>
            <w:webHidden/>
          </w:rPr>
          <w:t>29</w:t>
        </w:r>
        <w:r>
          <w:rPr>
            <w:noProof/>
            <w:webHidden/>
          </w:rPr>
          <w:fldChar w:fldCharType="end"/>
        </w:r>
      </w:hyperlink>
    </w:p>
    <w:p w14:paraId="4F046E51" w14:textId="679388C4"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89" w:history="1">
        <w:r w:rsidRPr="00714C45">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_Toc72567589 \h </w:instrText>
        </w:r>
        <w:r>
          <w:rPr>
            <w:noProof/>
            <w:webHidden/>
          </w:rPr>
        </w:r>
        <w:r>
          <w:rPr>
            <w:noProof/>
            <w:webHidden/>
          </w:rPr>
          <w:fldChar w:fldCharType="separate"/>
        </w:r>
        <w:r w:rsidR="00E25547">
          <w:rPr>
            <w:noProof/>
            <w:webHidden/>
          </w:rPr>
          <w:t>30</w:t>
        </w:r>
        <w:r>
          <w:rPr>
            <w:noProof/>
            <w:webHidden/>
          </w:rPr>
          <w:fldChar w:fldCharType="end"/>
        </w:r>
      </w:hyperlink>
    </w:p>
    <w:p w14:paraId="7808E999" w14:textId="79C7733A"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90" w:history="1">
        <w:r w:rsidRPr="00714C45">
          <w:rPr>
            <w:rStyle w:val="Hyperlink"/>
            <w:noProof/>
          </w:rPr>
          <w:t>Figure 11 -- Return by Reference and Ref Local Alias Prohibition</w:t>
        </w:r>
        <w:r>
          <w:rPr>
            <w:noProof/>
            <w:webHidden/>
          </w:rPr>
          <w:tab/>
        </w:r>
        <w:r>
          <w:rPr>
            <w:noProof/>
            <w:webHidden/>
          </w:rPr>
          <w:fldChar w:fldCharType="begin"/>
        </w:r>
        <w:r>
          <w:rPr>
            <w:noProof/>
            <w:webHidden/>
          </w:rPr>
          <w:instrText xml:space="preserve"> PAGEREF _Toc72567590 \h </w:instrText>
        </w:r>
        <w:r>
          <w:rPr>
            <w:noProof/>
            <w:webHidden/>
          </w:rPr>
        </w:r>
        <w:r>
          <w:rPr>
            <w:noProof/>
            <w:webHidden/>
          </w:rPr>
          <w:fldChar w:fldCharType="separate"/>
        </w:r>
        <w:r w:rsidR="00E25547">
          <w:rPr>
            <w:noProof/>
            <w:webHidden/>
          </w:rPr>
          <w:t>38</w:t>
        </w:r>
        <w:r>
          <w:rPr>
            <w:noProof/>
            <w:webHidden/>
          </w:rPr>
          <w:fldChar w:fldCharType="end"/>
        </w:r>
      </w:hyperlink>
    </w:p>
    <w:p w14:paraId="08F67A10" w14:textId="52A27F7D" w:rsidR="00C54F4E" w:rsidRDefault="00C54F4E">
      <w:pPr>
        <w:pStyle w:val="TableofFigures"/>
        <w:tabs>
          <w:tab w:val="right" w:leader="dot" w:pos="9350"/>
        </w:tabs>
        <w:rPr>
          <w:rFonts w:asciiTheme="minorHAnsi" w:eastAsiaTheme="minorEastAsia" w:hAnsiTheme="minorHAnsi" w:cstheme="minorBidi"/>
          <w:noProof/>
          <w:sz w:val="22"/>
          <w:szCs w:val="22"/>
        </w:rPr>
      </w:pPr>
      <w:hyperlink r:id="rId9" w:anchor="_Toc72567591" w:history="1">
        <w:r w:rsidRPr="00714C45">
          <w:rPr>
            <w:rStyle w:val="Hyperlink"/>
            <w:noProof/>
          </w:rPr>
          <w:t>Figure 12 -- Output from Figure 11</w:t>
        </w:r>
        <w:r>
          <w:rPr>
            <w:noProof/>
            <w:webHidden/>
          </w:rPr>
          <w:tab/>
        </w:r>
        <w:r>
          <w:rPr>
            <w:noProof/>
            <w:webHidden/>
          </w:rPr>
          <w:fldChar w:fldCharType="begin"/>
        </w:r>
        <w:r>
          <w:rPr>
            <w:noProof/>
            <w:webHidden/>
          </w:rPr>
          <w:instrText xml:space="preserve"> PAGEREF _Toc72567591 \h </w:instrText>
        </w:r>
        <w:r>
          <w:rPr>
            <w:noProof/>
            <w:webHidden/>
          </w:rPr>
        </w:r>
        <w:r>
          <w:rPr>
            <w:noProof/>
            <w:webHidden/>
          </w:rPr>
          <w:fldChar w:fldCharType="separate"/>
        </w:r>
        <w:r w:rsidR="00E25547">
          <w:rPr>
            <w:noProof/>
            <w:webHidden/>
          </w:rPr>
          <w:t>39</w:t>
        </w:r>
        <w:r>
          <w:rPr>
            <w:noProof/>
            <w:webHidden/>
          </w:rPr>
          <w:fldChar w:fldCharType="end"/>
        </w:r>
      </w:hyperlink>
    </w:p>
    <w:p w14:paraId="72B56571" w14:textId="4222A89C"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92" w:history="1">
        <w:r w:rsidRPr="00714C45">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_Toc72567592 \h </w:instrText>
        </w:r>
        <w:r>
          <w:rPr>
            <w:noProof/>
            <w:webHidden/>
          </w:rPr>
        </w:r>
        <w:r>
          <w:rPr>
            <w:noProof/>
            <w:webHidden/>
          </w:rPr>
          <w:fldChar w:fldCharType="separate"/>
        </w:r>
        <w:r w:rsidR="00E25547">
          <w:rPr>
            <w:noProof/>
            <w:webHidden/>
          </w:rPr>
          <w:t>40</w:t>
        </w:r>
        <w:r>
          <w:rPr>
            <w:noProof/>
            <w:webHidden/>
          </w:rPr>
          <w:fldChar w:fldCharType="end"/>
        </w:r>
      </w:hyperlink>
    </w:p>
    <w:p w14:paraId="340191A5" w14:textId="31F2BAF9"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93" w:history="1">
        <w:r w:rsidRPr="00714C45">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_Toc72567593 \h </w:instrText>
        </w:r>
        <w:r>
          <w:rPr>
            <w:noProof/>
            <w:webHidden/>
          </w:rPr>
        </w:r>
        <w:r>
          <w:rPr>
            <w:noProof/>
            <w:webHidden/>
          </w:rPr>
          <w:fldChar w:fldCharType="separate"/>
        </w:r>
        <w:r w:rsidR="00E25547">
          <w:rPr>
            <w:noProof/>
            <w:webHidden/>
          </w:rPr>
          <w:t>41</w:t>
        </w:r>
        <w:r>
          <w:rPr>
            <w:noProof/>
            <w:webHidden/>
          </w:rPr>
          <w:fldChar w:fldCharType="end"/>
        </w:r>
      </w:hyperlink>
    </w:p>
    <w:p w14:paraId="3B3D2881" w14:textId="1BDBAAAB"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94" w:history="1">
        <w:r w:rsidRPr="00714C45">
          <w:rPr>
            <w:rStyle w:val="Hyperlink"/>
            <w:noProof/>
          </w:rPr>
          <w:t>Figure 15 -- VaultQuery Demonstration</w:t>
        </w:r>
        <w:r>
          <w:rPr>
            <w:noProof/>
            <w:webHidden/>
          </w:rPr>
          <w:tab/>
        </w:r>
        <w:r>
          <w:rPr>
            <w:noProof/>
            <w:webHidden/>
          </w:rPr>
          <w:fldChar w:fldCharType="begin"/>
        </w:r>
        <w:r>
          <w:rPr>
            <w:noProof/>
            <w:webHidden/>
          </w:rPr>
          <w:instrText xml:space="preserve"> PAGEREF _Toc72567594 \h </w:instrText>
        </w:r>
        <w:r>
          <w:rPr>
            <w:noProof/>
            <w:webHidden/>
          </w:rPr>
        </w:r>
        <w:r>
          <w:rPr>
            <w:noProof/>
            <w:webHidden/>
          </w:rPr>
          <w:fldChar w:fldCharType="separate"/>
        </w:r>
        <w:r w:rsidR="00E25547">
          <w:rPr>
            <w:noProof/>
            <w:webHidden/>
          </w:rPr>
          <w:t>43</w:t>
        </w:r>
        <w:r>
          <w:rPr>
            <w:noProof/>
            <w:webHidden/>
          </w:rPr>
          <w:fldChar w:fldCharType="end"/>
        </w:r>
      </w:hyperlink>
    </w:p>
    <w:p w14:paraId="3447B43B" w14:textId="0C730834" w:rsidR="00C54F4E" w:rsidRDefault="00C54F4E">
      <w:pPr>
        <w:pStyle w:val="TableofFigures"/>
        <w:tabs>
          <w:tab w:val="right" w:leader="dot" w:pos="9350"/>
        </w:tabs>
        <w:rPr>
          <w:rFonts w:asciiTheme="minorHAnsi" w:eastAsiaTheme="minorEastAsia" w:hAnsiTheme="minorHAnsi" w:cstheme="minorBidi"/>
          <w:noProof/>
          <w:sz w:val="22"/>
          <w:szCs w:val="22"/>
        </w:rPr>
      </w:pPr>
      <w:hyperlink r:id="rId10" w:anchor="_Toc72567595" w:history="1">
        <w:r w:rsidRPr="00714C45">
          <w:rPr>
            <w:rStyle w:val="Hyperlink"/>
            <w:noProof/>
          </w:rPr>
          <w:t>Figure 16 -- VaultQuery Demo Output</w:t>
        </w:r>
        <w:r>
          <w:rPr>
            <w:noProof/>
            <w:webHidden/>
          </w:rPr>
          <w:tab/>
        </w:r>
        <w:r>
          <w:rPr>
            <w:noProof/>
            <w:webHidden/>
          </w:rPr>
          <w:fldChar w:fldCharType="begin"/>
        </w:r>
        <w:r>
          <w:rPr>
            <w:noProof/>
            <w:webHidden/>
          </w:rPr>
          <w:instrText xml:space="preserve"> PAGEREF _Toc72567595 \h </w:instrText>
        </w:r>
        <w:r>
          <w:rPr>
            <w:noProof/>
            <w:webHidden/>
          </w:rPr>
        </w:r>
        <w:r>
          <w:rPr>
            <w:noProof/>
            <w:webHidden/>
          </w:rPr>
          <w:fldChar w:fldCharType="separate"/>
        </w:r>
        <w:r w:rsidR="00E25547">
          <w:rPr>
            <w:noProof/>
            <w:webHidden/>
          </w:rPr>
          <w:t>43</w:t>
        </w:r>
        <w:r>
          <w:rPr>
            <w:noProof/>
            <w:webHidden/>
          </w:rPr>
          <w:fldChar w:fldCharType="end"/>
        </w:r>
      </w:hyperlink>
    </w:p>
    <w:p w14:paraId="3DDA0D55" w14:textId="2785754E"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96" w:history="1">
        <w:r w:rsidRPr="00714C45">
          <w:rPr>
            <w:rStyle w:val="Hyperlink"/>
            <w:noProof/>
          </w:rPr>
          <w:t>Figure 17  -- VaultAction Demonstration</w:t>
        </w:r>
        <w:r>
          <w:rPr>
            <w:noProof/>
            <w:webHidden/>
          </w:rPr>
          <w:tab/>
        </w:r>
        <w:r>
          <w:rPr>
            <w:noProof/>
            <w:webHidden/>
          </w:rPr>
          <w:fldChar w:fldCharType="begin"/>
        </w:r>
        <w:r>
          <w:rPr>
            <w:noProof/>
            <w:webHidden/>
          </w:rPr>
          <w:instrText xml:space="preserve"> PAGEREF _Toc72567596 \h </w:instrText>
        </w:r>
        <w:r>
          <w:rPr>
            <w:noProof/>
            <w:webHidden/>
          </w:rPr>
        </w:r>
        <w:r>
          <w:rPr>
            <w:noProof/>
            <w:webHidden/>
          </w:rPr>
          <w:fldChar w:fldCharType="separate"/>
        </w:r>
        <w:r w:rsidR="00E25547">
          <w:rPr>
            <w:noProof/>
            <w:webHidden/>
          </w:rPr>
          <w:t>44</w:t>
        </w:r>
        <w:r>
          <w:rPr>
            <w:noProof/>
            <w:webHidden/>
          </w:rPr>
          <w:fldChar w:fldCharType="end"/>
        </w:r>
      </w:hyperlink>
    </w:p>
    <w:p w14:paraId="713E3DCF" w14:textId="6F19EC3F" w:rsidR="00C54F4E" w:rsidRDefault="00C54F4E">
      <w:pPr>
        <w:pStyle w:val="TableofFigures"/>
        <w:tabs>
          <w:tab w:val="right" w:leader="dot" w:pos="9350"/>
        </w:tabs>
        <w:rPr>
          <w:rFonts w:asciiTheme="minorHAnsi" w:eastAsiaTheme="minorEastAsia" w:hAnsiTheme="minorHAnsi" w:cstheme="minorBidi"/>
          <w:noProof/>
          <w:sz w:val="22"/>
          <w:szCs w:val="22"/>
        </w:rPr>
      </w:pPr>
      <w:hyperlink r:id="rId11" w:anchor="_Toc72567597" w:history="1">
        <w:r w:rsidRPr="00714C45">
          <w:rPr>
            <w:rStyle w:val="Hyperlink"/>
            <w:noProof/>
          </w:rPr>
          <w:t>Figure 18 -- VaultAction Demo Output</w:t>
        </w:r>
        <w:r>
          <w:rPr>
            <w:noProof/>
            <w:webHidden/>
          </w:rPr>
          <w:tab/>
        </w:r>
        <w:r>
          <w:rPr>
            <w:noProof/>
            <w:webHidden/>
          </w:rPr>
          <w:fldChar w:fldCharType="begin"/>
        </w:r>
        <w:r>
          <w:rPr>
            <w:noProof/>
            <w:webHidden/>
          </w:rPr>
          <w:instrText xml:space="preserve"> PAGEREF _Toc72567597 \h </w:instrText>
        </w:r>
        <w:r>
          <w:rPr>
            <w:noProof/>
            <w:webHidden/>
          </w:rPr>
        </w:r>
        <w:r>
          <w:rPr>
            <w:noProof/>
            <w:webHidden/>
          </w:rPr>
          <w:fldChar w:fldCharType="separate"/>
        </w:r>
        <w:r w:rsidR="00E25547">
          <w:rPr>
            <w:noProof/>
            <w:webHidden/>
          </w:rPr>
          <w:t>44</w:t>
        </w:r>
        <w:r>
          <w:rPr>
            <w:noProof/>
            <w:webHidden/>
          </w:rPr>
          <w:fldChar w:fldCharType="end"/>
        </w:r>
      </w:hyperlink>
    </w:p>
    <w:p w14:paraId="7BD6166C" w14:textId="355ACDBB"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598" w:history="1">
        <w:r w:rsidRPr="00714C45">
          <w:rPr>
            <w:rStyle w:val="Hyperlink"/>
            <w:noProof/>
          </w:rPr>
          <w:t>Figure 19 – VaultMixedOperation Demonstration</w:t>
        </w:r>
        <w:r>
          <w:rPr>
            <w:noProof/>
            <w:webHidden/>
          </w:rPr>
          <w:tab/>
        </w:r>
        <w:r>
          <w:rPr>
            <w:noProof/>
            <w:webHidden/>
          </w:rPr>
          <w:fldChar w:fldCharType="begin"/>
        </w:r>
        <w:r>
          <w:rPr>
            <w:noProof/>
            <w:webHidden/>
          </w:rPr>
          <w:instrText xml:space="preserve"> PAGEREF _Toc72567598 \h </w:instrText>
        </w:r>
        <w:r>
          <w:rPr>
            <w:noProof/>
            <w:webHidden/>
          </w:rPr>
        </w:r>
        <w:r>
          <w:rPr>
            <w:noProof/>
            <w:webHidden/>
          </w:rPr>
          <w:fldChar w:fldCharType="separate"/>
        </w:r>
        <w:r w:rsidR="00E25547">
          <w:rPr>
            <w:noProof/>
            <w:webHidden/>
          </w:rPr>
          <w:t>45</w:t>
        </w:r>
        <w:r>
          <w:rPr>
            <w:noProof/>
            <w:webHidden/>
          </w:rPr>
          <w:fldChar w:fldCharType="end"/>
        </w:r>
      </w:hyperlink>
    </w:p>
    <w:p w14:paraId="5F27208C" w14:textId="683AB2B3" w:rsidR="00C54F4E" w:rsidRDefault="00C54F4E">
      <w:pPr>
        <w:pStyle w:val="TableofFigures"/>
        <w:tabs>
          <w:tab w:val="right" w:leader="dot" w:pos="9350"/>
        </w:tabs>
        <w:rPr>
          <w:rFonts w:asciiTheme="minorHAnsi" w:eastAsiaTheme="minorEastAsia" w:hAnsiTheme="minorHAnsi" w:cstheme="minorBidi"/>
          <w:noProof/>
          <w:sz w:val="22"/>
          <w:szCs w:val="22"/>
        </w:rPr>
      </w:pPr>
      <w:hyperlink r:id="rId12" w:anchor="_Toc72567599" w:history="1">
        <w:r w:rsidRPr="00714C45">
          <w:rPr>
            <w:rStyle w:val="Hyperlink"/>
            <w:noProof/>
          </w:rPr>
          <w:t>Figure 20 -- VaultMixedOperation Demo Output</w:t>
        </w:r>
        <w:r>
          <w:rPr>
            <w:noProof/>
            <w:webHidden/>
          </w:rPr>
          <w:tab/>
        </w:r>
        <w:r>
          <w:rPr>
            <w:noProof/>
            <w:webHidden/>
          </w:rPr>
          <w:fldChar w:fldCharType="begin"/>
        </w:r>
        <w:r>
          <w:rPr>
            <w:noProof/>
            <w:webHidden/>
          </w:rPr>
          <w:instrText xml:space="preserve"> PAGEREF _Toc72567599 \h </w:instrText>
        </w:r>
        <w:r>
          <w:rPr>
            <w:noProof/>
            <w:webHidden/>
          </w:rPr>
        </w:r>
        <w:r>
          <w:rPr>
            <w:noProof/>
            <w:webHidden/>
          </w:rPr>
          <w:fldChar w:fldCharType="separate"/>
        </w:r>
        <w:r w:rsidR="00E25547">
          <w:rPr>
            <w:noProof/>
            <w:webHidden/>
          </w:rPr>
          <w:t>46</w:t>
        </w:r>
        <w:r>
          <w:rPr>
            <w:noProof/>
            <w:webHidden/>
          </w:rPr>
          <w:fldChar w:fldCharType="end"/>
        </w:r>
      </w:hyperlink>
    </w:p>
    <w:p w14:paraId="7B1889AD" w14:textId="568B09B7"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00" w:history="1">
        <w:r w:rsidRPr="00714C45">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_Toc72567600 \h </w:instrText>
        </w:r>
        <w:r>
          <w:rPr>
            <w:noProof/>
            <w:webHidden/>
          </w:rPr>
        </w:r>
        <w:r>
          <w:rPr>
            <w:noProof/>
            <w:webHidden/>
          </w:rPr>
          <w:fldChar w:fldCharType="separate"/>
        </w:r>
        <w:r w:rsidR="00E25547">
          <w:rPr>
            <w:noProof/>
            <w:webHidden/>
          </w:rPr>
          <w:t>47</w:t>
        </w:r>
        <w:r>
          <w:rPr>
            <w:noProof/>
            <w:webHidden/>
          </w:rPr>
          <w:fldChar w:fldCharType="end"/>
        </w:r>
      </w:hyperlink>
    </w:p>
    <w:p w14:paraId="7766A47C" w14:textId="43F60E90" w:rsidR="00C54F4E" w:rsidRDefault="00C54F4E">
      <w:pPr>
        <w:pStyle w:val="TableofFigures"/>
        <w:tabs>
          <w:tab w:val="right" w:leader="dot" w:pos="9350"/>
        </w:tabs>
        <w:rPr>
          <w:rFonts w:asciiTheme="minorHAnsi" w:eastAsiaTheme="minorEastAsia" w:hAnsiTheme="minorHAnsi" w:cstheme="minorBidi"/>
          <w:noProof/>
          <w:sz w:val="22"/>
          <w:szCs w:val="22"/>
        </w:rPr>
      </w:pPr>
      <w:hyperlink r:id="rId13" w:anchor="_Toc72567601" w:history="1">
        <w:r w:rsidRPr="00714C45">
          <w:rPr>
            <w:rStyle w:val="Hyperlink"/>
            <w:noProof/>
          </w:rPr>
          <w:t>Figure 22 -- Output of Extension Method Demo</w:t>
        </w:r>
        <w:r>
          <w:rPr>
            <w:noProof/>
            <w:webHidden/>
          </w:rPr>
          <w:tab/>
        </w:r>
        <w:r>
          <w:rPr>
            <w:noProof/>
            <w:webHidden/>
          </w:rPr>
          <w:fldChar w:fldCharType="begin"/>
        </w:r>
        <w:r>
          <w:rPr>
            <w:noProof/>
            <w:webHidden/>
          </w:rPr>
          <w:instrText xml:space="preserve"> PAGEREF _Toc72567601 \h </w:instrText>
        </w:r>
        <w:r>
          <w:rPr>
            <w:noProof/>
            <w:webHidden/>
          </w:rPr>
        </w:r>
        <w:r>
          <w:rPr>
            <w:noProof/>
            <w:webHidden/>
          </w:rPr>
          <w:fldChar w:fldCharType="separate"/>
        </w:r>
        <w:r w:rsidR="00E25547">
          <w:rPr>
            <w:noProof/>
            <w:webHidden/>
          </w:rPr>
          <w:t>47</w:t>
        </w:r>
        <w:r>
          <w:rPr>
            <w:noProof/>
            <w:webHidden/>
          </w:rPr>
          <w:fldChar w:fldCharType="end"/>
        </w:r>
      </w:hyperlink>
    </w:p>
    <w:p w14:paraId="37C125F4" w14:textId="0A0AD6DC"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02" w:history="1">
        <w:r w:rsidRPr="00714C45">
          <w:rPr>
            <w:rStyle w:val="Hyperlink"/>
            <w:noProof/>
          </w:rPr>
          <w:t>Figure 23 -- vault-safe Convenience Wrappers</w:t>
        </w:r>
        <w:r>
          <w:rPr>
            <w:noProof/>
            <w:webHidden/>
          </w:rPr>
          <w:tab/>
        </w:r>
        <w:r>
          <w:rPr>
            <w:noProof/>
            <w:webHidden/>
          </w:rPr>
          <w:fldChar w:fldCharType="begin"/>
        </w:r>
        <w:r>
          <w:rPr>
            <w:noProof/>
            <w:webHidden/>
          </w:rPr>
          <w:instrText xml:space="preserve"> PAGEREF _Toc72567602 \h </w:instrText>
        </w:r>
        <w:r>
          <w:rPr>
            <w:noProof/>
            <w:webHidden/>
          </w:rPr>
        </w:r>
        <w:r>
          <w:rPr>
            <w:noProof/>
            <w:webHidden/>
          </w:rPr>
          <w:fldChar w:fldCharType="separate"/>
        </w:r>
        <w:r w:rsidR="00E25547">
          <w:rPr>
            <w:noProof/>
            <w:webHidden/>
          </w:rPr>
          <w:t>51</w:t>
        </w:r>
        <w:r>
          <w:rPr>
            <w:noProof/>
            <w:webHidden/>
          </w:rPr>
          <w:fldChar w:fldCharType="end"/>
        </w:r>
      </w:hyperlink>
    </w:p>
    <w:p w14:paraId="07D9D3B1" w14:textId="4FA93350"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03" w:history="1">
        <w:r w:rsidRPr="00714C45">
          <w:rPr>
            <w:rStyle w:val="Hyperlink"/>
            <w:noProof/>
          </w:rPr>
          <w:t>Figure 24 – Usage of Vs Convenience Wrappers</w:t>
        </w:r>
        <w:r>
          <w:rPr>
            <w:noProof/>
            <w:webHidden/>
          </w:rPr>
          <w:tab/>
        </w:r>
        <w:r>
          <w:rPr>
            <w:noProof/>
            <w:webHidden/>
          </w:rPr>
          <w:fldChar w:fldCharType="begin"/>
        </w:r>
        <w:r>
          <w:rPr>
            <w:noProof/>
            <w:webHidden/>
          </w:rPr>
          <w:instrText xml:space="preserve"> PAGEREF _Toc72567603 \h </w:instrText>
        </w:r>
        <w:r>
          <w:rPr>
            <w:noProof/>
            <w:webHidden/>
          </w:rPr>
        </w:r>
        <w:r>
          <w:rPr>
            <w:noProof/>
            <w:webHidden/>
          </w:rPr>
          <w:fldChar w:fldCharType="separate"/>
        </w:r>
        <w:r w:rsidR="00E25547">
          <w:rPr>
            <w:noProof/>
            <w:webHidden/>
          </w:rPr>
          <w:t>52</w:t>
        </w:r>
        <w:r>
          <w:rPr>
            <w:noProof/>
            <w:webHidden/>
          </w:rPr>
          <w:fldChar w:fldCharType="end"/>
        </w:r>
      </w:hyperlink>
    </w:p>
    <w:p w14:paraId="4A9ADCCE" w14:textId="249C0E0F"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04" w:history="1">
        <w:r w:rsidRPr="00714C45">
          <w:rPr>
            <w:rStyle w:val="Hyperlink"/>
            <w:noProof/>
          </w:rPr>
          <w:t>Figure 25 -- Usage Wrapper Demo Output</w:t>
        </w:r>
        <w:r>
          <w:rPr>
            <w:noProof/>
            <w:webHidden/>
          </w:rPr>
          <w:tab/>
        </w:r>
        <w:r>
          <w:rPr>
            <w:noProof/>
            <w:webHidden/>
          </w:rPr>
          <w:fldChar w:fldCharType="begin"/>
        </w:r>
        <w:r>
          <w:rPr>
            <w:noProof/>
            <w:webHidden/>
          </w:rPr>
          <w:instrText xml:space="preserve"> PAGEREF _Toc72567604 \h </w:instrText>
        </w:r>
        <w:r>
          <w:rPr>
            <w:noProof/>
            <w:webHidden/>
          </w:rPr>
        </w:r>
        <w:r>
          <w:rPr>
            <w:noProof/>
            <w:webHidden/>
          </w:rPr>
          <w:fldChar w:fldCharType="separate"/>
        </w:r>
        <w:r w:rsidR="00E25547">
          <w:rPr>
            <w:noProof/>
            <w:webHidden/>
          </w:rPr>
          <w:t>53</w:t>
        </w:r>
        <w:r>
          <w:rPr>
            <w:noProof/>
            <w:webHidden/>
          </w:rPr>
          <w:fldChar w:fldCharType="end"/>
        </w:r>
      </w:hyperlink>
    </w:p>
    <w:p w14:paraId="3215AAD2" w14:textId="131E8775"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05" w:history="1">
        <w:r w:rsidRPr="00714C45">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_Toc72567605 \h </w:instrText>
        </w:r>
        <w:r>
          <w:rPr>
            <w:noProof/>
            <w:webHidden/>
          </w:rPr>
        </w:r>
        <w:r>
          <w:rPr>
            <w:noProof/>
            <w:webHidden/>
          </w:rPr>
          <w:fldChar w:fldCharType="separate"/>
        </w:r>
        <w:r w:rsidR="00E25547">
          <w:rPr>
            <w:noProof/>
            <w:webHidden/>
          </w:rPr>
          <w:t>54</w:t>
        </w:r>
        <w:r>
          <w:rPr>
            <w:noProof/>
            <w:webHidden/>
          </w:rPr>
          <w:fldChar w:fldCharType="end"/>
        </w:r>
      </w:hyperlink>
    </w:p>
    <w:p w14:paraId="044707EB" w14:textId="36D52564"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06" w:history="1">
        <w:r w:rsidRPr="00714C45">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_Toc72567606 \h </w:instrText>
        </w:r>
        <w:r>
          <w:rPr>
            <w:noProof/>
            <w:webHidden/>
          </w:rPr>
        </w:r>
        <w:r>
          <w:rPr>
            <w:noProof/>
            <w:webHidden/>
          </w:rPr>
          <w:fldChar w:fldCharType="separate"/>
        </w:r>
        <w:r w:rsidR="00E25547">
          <w:rPr>
            <w:noProof/>
            <w:webHidden/>
          </w:rPr>
          <w:t>55</w:t>
        </w:r>
        <w:r>
          <w:rPr>
            <w:noProof/>
            <w:webHidden/>
          </w:rPr>
          <w:fldChar w:fldCharType="end"/>
        </w:r>
      </w:hyperlink>
    </w:p>
    <w:p w14:paraId="34077CBE" w14:textId="1B12091F"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07" w:history="1">
        <w:r w:rsidRPr="00714C45">
          <w:rPr>
            <w:rStyle w:val="Hyperlink"/>
            <w:noProof/>
          </w:rPr>
          <w:t>Figure 28 -- -- Contents of Whitelist.txt</w:t>
        </w:r>
        <w:r>
          <w:rPr>
            <w:noProof/>
            <w:webHidden/>
          </w:rPr>
          <w:tab/>
        </w:r>
        <w:r>
          <w:rPr>
            <w:noProof/>
            <w:webHidden/>
          </w:rPr>
          <w:fldChar w:fldCharType="begin"/>
        </w:r>
        <w:r>
          <w:rPr>
            <w:noProof/>
            <w:webHidden/>
          </w:rPr>
          <w:instrText xml:space="preserve"> PAGEREF _Toc72567607 \h </w:instrText>
        </w:r>
        <w:r>
          <w:rPr>
            <w:noProof/>
            <w:webHidden/>
          </w:rPr>
        </w:r>
        <w:r>
          <w:rPr>
            <w:noProof/>
            <w:webHidden/>
          </w:rPr>
          <w:fldChar w:fldCharType="separate"/>
        </w:r>
        <w:r w:rsidR="00E25547">
          <w:rPr>
            <w:noProof/>
            <w:webHidden/>
          </w:rPr>
          <w:t>55</w:t>
        </w:r>
        <w:r>
          <w:rPr>
            <w:noProof/>
            <w:webHidden/>
          </w:rPr>
          <w:fldChar w:fldCharType="end"/>
        </w:r>
      </w:hyperlink>
    </w:p>
    <w:p w14:paraId="1E494B9C" w14:textId="504DBF8D" w:rsidR="00C54F4E" w:rsidRDefault="00C54F4E">
      <w:pPr>
        <w:pStyle w:val="TableofFigures"/>
        <w:tabs>
          <w:tab w:val="right" w:leader="dot" w:pos="9350"/>
        </w:tabs>
        <w:rPr>
          <w:rFonts w:asciiTheme="minorHAnsi" w:eastAsiaTheme="minorEastAsia" w:hAnsiTheme="minorHAnsi" w:cstheme="minorBidi"/>
          <w:noProof/>
          <w:sz w:val="22"/>
          <w:szCs w:val="22"/>
        </w:rPr>
      </w:pPr>
      <w:hyperlink r:id="rId14" w:anchor="_Toc72567608" w:history="1">
        <w:r w:rsidRPr="00714C45">
          <w:rPr>
            <w:rStyle w:val="Hyperlink"/>
            <w:noProof/>
          </w:rPr>
          <w:t>Figure 29-- Contents of condit_generic_whitelist.txt</w:t>
        </w:r>
        <w:r>
          <w:rPr>
            <w:noProof/>
            <w:webHidden/>
          </w:rPr>
          <w:tab/>
        </w:r>
        <w:r>
          <w:rPr>
            <w:noProof/>
            <w:webHidden/>
          </w:rPr>
          <w:fldChar w:fldCharType="begin"/>
        </w:r>
        <w:r>
          <w:rPr>
            <w:noProof/>
            <w:webHidden/>
          </w:rPr>
          <w:instrText xml:space="preserve"> PAGEREF _Toc72567608 \h </w:instrText>
        </w:r>
        <w:r>
          <w:rPr>
            <w:noProof/>
            <w:webHidden/>
          </w:rPr>
        </w:r>
        <w:r>
          <w:rPr>
            <w:noProof/>
            <w:webHidden/>
          </w:rPr>
          <w:fldChar w:fldCharType="separate"/>
        </w:r>
        <w:r w:rsidR="00E25547">
          <w:rPr>
            <w:noProof/>
            <w:webHidden/>
          </w:rPr>
          <w:t>56</w:t>
        </w:r>
        <w:r>
          <w:rPr>
            <w:noProof/>
            <w:webHidden/>
          </w:rPr>
          <w:fldChar w:fldCharType="end"/>
        </w:r>
      </w:hyperlink>
    </w:p>
    <w:p w14:paraId="7CE65731" w14:textId="757DE011"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09" w:history="1">
        <w:r w:rsidRPr="00714C45">
          <w:rPr>
            <w:rStyle w:val="Hyperlink"/>
            <w:noProof/>
          </w:rPr>
          <w:t>Figure 30 – Double Dispose (Known Flaw #1 -- FIXED)</w:t>
        </w:r>
        <w:r>
          <w:rPr>
            <w:noProof/>
            <w:webHidden/>
          </w:rPr>
          <w:tab/>
        </w:r>
        <w:r>
          <w:rPr>
            <w:noProof/>
            <w:webHidden/>
          </w:rPr>
          <w:fldChar w:fldCharType="begin"/>
        </w:r>
        <w:r>
          <w:rPr>
            <w:noProof/>
            <w:webHidden/>
          </w:rPr>
          <w:instrText xml:space="preserve"> PAGEREF _Toc72567609 \h </w:instrText>
        </w:r>
        <w:r>
          <w:rPr>
            <w:noProof/>
            <w:webHidden/>
          </w:rPr>
        </w:r>
        <w:r>
          <w:rPr>
            <w:noProof/>
            <w:webHidden/>
          </w:rPr>
          <w:fldChar w:fldCharType="separate"/>
        </w:r>
        <w:r w:rsidR="00E25547">
          <w:rPr>
            <w:noProof/>
            <w:webHidden/>
          </w:rPr>
          <w:t>61</w:t>
        </w:r>
        <w:r>
          <w:rPr>
            <w:noProof/>
            <w:webHidden/>
          </w:rPr>
          <w:fldChar w:fldCharType="end"/>
        </w:r>
      </w:hyperlink>
    </w:p>
    <w:p w14:paraId="2BABE37F" w14:textId="0D874DF0"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10" w:history="1">
        <w:r w:rsidRPr="00714C45">
          <w:rPr>
            <w:rStyle w:val="Hyperlink"/>
            <w:noProof/>
          </w:rPr>
          <w:t>Figure 31 – Bad Extension Method (Known Flaw #2 -- FIXED)</w:t>
        </w:r>
        <w:r>
          <w:rPr>
            <w:noProof/>
            <w:webHidden/>
          </w:rPr>
          <w:tab/>
        </w:r>
        <w:r>
          <w:rPr>
            <w:noProof/>
            <w:webHidden/>
          </w:rPr>
          <w:fldChar w:fldCharType="begin"/>
        </w:r>
        <w:r>
          <w:rPr>
            <w:noProof/>
            <w:webHidden/>
          </w:rPr>
          <w:instrText xml:space="preserve"> PAGEREF _Toc72567610 \h </w:instrText>
        </w:r>
        <w:r>
          <w:rPr>
            <w:noProof/>
            <w:webHidden/>
          </w:rPr>
        </w:r>
        <w:r>
          <w:rPr>
            <w:noProof/>
            <w:webHidden/>
          </w:rPr>
          <w:fldChar w:fldCharType="separate"/>
        </w:r>
        <w:r w:rsidR="00E25547">
          <w:rPr>
            <w:noProof/>
            <w:webHidden/>
          </w:rPr>
          <w:t>62</w:t>
        </w:r>
        <w:r>
          <w:rPr>
            <w:noProof/>
            <w:webHidden/>
          </w:rPr>
          <w:fldChar w:fldCharType="end"/>
        </w:r>
      </w:hyperlink>
    </w:p>
    <w:p w14:paraId="7C4339CD" w14:textId="2924D974"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11" w:history="1">
        <w:r w:rsidRPr="00714C45">
          <w:rPr>
            <w:rStyle w:val="Hyperlink"/>
            <w:noProof/>
          </w:rPr>
          <w:t>Figure 32 – Bad Type Inherently Leaks (Known Flaw #3)</w:t>
        </w:r>
        <w:r>
          <w:rPr>
            <w:noProof/>
            <w:webHidden/>
          </w:rPr>
          <w:tab/>
        </w:r>
        <w:r>
          <w:rPr>
            <w:noProof/>
            <w:webHidden/>
          </w:rPr>
          <w:fldChar w:fldCharType="begin"/>
        </w:r>
        <w:r>
          <w:rPr>
            <w:noProof/>
            <w:webHidden/>
          </w:rPr>
          <w:instrText xml:space="preserve"> PAGEREF _Toc72567611 \h </w:instrText>
        </w:r>
        <w:r>
          <w:rPr>
            <w:noProof/>
            <w:webHidden/>
          </w:rPr>
        </w:r>
        <w:r>
          <w:rPr>
            <w:noProof/>
            <w:webHidden/>
          </w:rPr>
          <w:fldChar w:fldCharType="separate"/>
        </w:r>
        <w:r w:rsidR="00E25547">
          <w:rPr>
            <w:noProof/>
            <w:webHidden/>
          </w:rPr>
          <w:t>63</w:t>
        </w:r>
        <w:r>
          <w:rPr>
            <w:noProof/>
            <w:webHidden/>
          </w:rPr>
          <w:fldChar w:fldCharType="end"/>
        </w:r>
      </w:hyperlink>
    </w:p>
    <w:p w14:paraId="3A0D764B" w14:textId="55F479D4"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12" w:history="1">
        <w:r w:rsidRPr="00714C45">
          <w:rPr>
            <w:rStyle w:val="Hyperlink"/>
            <w:noProof/>
          </w:rPr>
          <w:t>Figure 33 – Shows Bug 64 Fix</w:t>
        </w:r>
        <w:r>
          <w:rPr>
            <w:noProof/>
            <w:webHidden/>
          </w:rPr>
          <w:tab/>
        </w:r>
        <w:r>
          <w:rPr>
            <w:noProof/>
            <w:webHidden/>
          </w:rPr>
          <w:fldChar w:fldCharType="begin"/>
        </w:r>
        <w:r>
          <w:rPr>
            <w:noProof/>
            <w:webHidden/>
          </w:rPr>
          <w:instrText xml:space="preserve"> PAGEREF _Toc72567612 \h </w:instrText>
        </w:r>
        <w:r>
          <w:rPr>
            <w:noProof/>
            <w:webHidden/>
          </w:rPr>
        </w:r>
        <w:r>
          <w:rPr>
            <w:noProof/>
            <w:webHidden/>
          </w:rPr>
          <w:fldChar w:fldCharType="separate"/>
        </w:r>
        <w:r w:rsidR="00E25547">
          <w:rPr>
            <w:noProof/>
            <w:webHidden/>
          </w:rPr>
          <w:t>64</w:t>
        </w:r>
        <w:r>
          <w:rPr>
            <w:noProof/>
            <w:webHidden/>
          </w:rPr>
          <w:fldChar w:fldCharType="end"/>
        </w:r>
      </w:hyperlink>
    </w:p>
    <w:p w14:paraId="317FE8CC" w14:textId="5AF6CC0A"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13" w:history="1">
        <w:r w:rsidRPr="00714C45">
          <w:rPr>
            <w:rStyle w:val="Hyperlink"/>
            <w:noProof/>
          </w:rPr>
          <w:t>Figure 34 -- Demonstrates Bug 76 and its Fix</w:t>
        </w:r>
        <w:r>
          <w:rPr>
            <w:noProof/>
            <w:webHidden/>
          </w:rPr>
          <w:tab/>
        </w:r>
        <w:r>
          <w:rPr>
            <w:noProof/>
            <w:webHidden/>
          </w:rPr>
          <w:fldChar w:fldCharType="begin"/>
        </w:r>
        <w:r>
          <w:rPr>
            <w:noProof/>
            <w:webHidden/>
          </w:rPr>
          <w:instrText xml:space="preserve"> PAGEREF _Toc72567613 \h </w:instrText>
        </w:r>
        <w:r>
          <w:rPr>
            <w:noProof/>
            <w:webHidden/>
          </w:rPr>
        </w:r>
        <w:r>
          <w:rPr>
            <w:noProof/>
            <w:webHidden/>
          </w:rPr>
          <w:fldChar w:fldCharType="separate"/>
        </w:r>
        <w:r w:rsidR="00E25547">
          <w:rPr>
            <w:noProof/>
            <w:webHidden/>
          </w:rPr>
          <w:t>65</w:t>
        </w:r>
        <w:r>
          <w:rPr>
            <w:noProof/>
            <w:webHidden/>
          </w:rPr>
          <w:fldChar w:fldCharType="end"/>
        </w:r>
      </w:hyperlink>
    </w:p>
    <w:p w14:paraId="1312B3E0" w14:textId="67C1D409"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14" w:history="1">
        <w:r w:rsidRPr="00714C45">
          <w:rPr>
            <w:rStyle w:val="Hyperlink"/>
            <w:noProof/>
          </w:rPr>
          <w:t>Figure 35 – Demonstrates Bug Fix for Bug 92 (Highlighted lines will no longer compile)</w:t>
        </w:r>
        <w:r>
          <w:rPr>
            <w:noProof/>
            <w:webHidden/>
          </w:rPr>
          <w:tab/>
        </w:r>
        <w:r>
          <w:rPr>
            <w:noProof/>
            <w:webHidden/>
          </w:rPr>
          <w:fldChar w:fldCharType="begin"/>
        </w:r>
        <w:r>
          <w:rPr>
            <w:noProof/>
            <w:webHidden/>
          </w:rPr>
          <w:instrText xml:space="preserve"> PAGEREF _Toc72567614 \h </w:instrText>
        </w:r>
        <w:r>
          <w:rPr>
            <w:noProof/>
            <w:webHidden/>
          </w:rPr>
        </w:r>
        <w:r>
          <w:rPr>
            <w:noProof/>
            <w:webHidden/>
          </w:rPr>
          <w:fldChar w:fldCharType="separate"/>
        </w:r>
        <w:r w:rsidR="00E25547">
          <w:rPr>
            <w:noProof/>
            <w:webHidden/>
          </w:rPr>
          <w:t>66</w:t>
        </w:r>
        <w:r>
          <w:rPr>
            <w:noProof/>
            <w:webHidden/>
          </w:rPr>
          <w:fldChar w:fldCharType="end"/>
        </w:r>
      </w:hyperlink>
    </w:p>
    <w:p w14:paraId="4F8B6314" w14:textId="4CC6020F" w:rsidR="00C54F4E" w:rsidRDefault="00C54F4E">
      <w:pPr>
        <w:pStyle w:val="TableofFigures"/>
        <w:tabs>
          <w:tab w:val="right" w:leader="dot" w:pos="9350"/>
        </w:tabs>
        <w:rPr>
          <w:rFonts w:asciiTheme="minorHAnsi" w:eastAsiaTheme="minorEastAsia" w:hAnsiTheme="minorHAnsi" w:cstheme="minorBidi"/>
          <w:noProof/>
          <w:sz w:val="22"/>
          <w:szCs w:val="22"/>
        </w:rPr>
      </w:pPr>
      <w:hyperlink w:anchor="_Toc72567615" w:history="1">
        <w:r w:rsidRPr="00714C45">
          <w:rPr>
            <w:rStyle w:val="Hyperlink"/>
            <w:noProof/>
          </w:rPr>
          <w:t>Figure 36 – Shows how prohibition on passing protected resources by value works</w:t>
        </w:r>
        <w:r>
          <w:rPr>
            <w:noProof/>
            <w:webHidden/>
          </w:rPr>
          <w:tab/>
        </w:r>
        <w:r>
          <w:rPr>
            <w:noProof/>
            <w:webHidden/>
          </w:rPr>
          <w:fldChar w:fldCharType="begin"/>
        </w:r>
        <w:r>
          <w:rPr>
            <w:noProof/>
            <w:webHidden/>
          </w:rPr>
          <w:instrText xml:space="preserve"> PAGEREF _Toc72567615 \h </w:instrText>
        </w:r>
        <w:r>
          <w:rPr>
            <w:noProof/>
            <w:webHidden/>
          </w:rPr>
        </w:r>
        <w:r>
          <w:rPr>
            <w:noProof/>
            <w:webHidden/>
          </w:rPr>
          <w:fldChar w:fldCharType="separate"/>
        </w:r>
        <w:r w:rsidR="00E25547">
          <w:rPr>
            <w:noProof/>
            <w:webHidden/>
          </w:rPr>
          <w:t>67</w:t>
        </w:r>
        <w:r>
          <w:rPr>
            <w:noProof/>
            <w:webHidden/>
          </w:rPr>
          <w:fldChar w:fldCharType="end"/>
        </w:r>
      </w:hyperlink>
    </w:p>
    <w:p w14:paraId="5DFCDD53" w14:textId="1DBF93E1" w:rsidR="00345B80" w:rsidRDefault="00016F3D" w:rsidP="00E2418A">
      <w:pPr>
        <w:jc w:val="center"/>
        <w:rPr>
          <w:b/>
          <w:bCs/>
        </w:rPr>
        <w:sectPr w:rsidR="00345B80" w:rsidSect="00BE2257">
          <w:footerReference w:type="default" r:id="rId15"/>
          <w:headerReference w:type="first" r:id="rId16"/>
          <w:footerReference w:type="first" r:id="rId17"/>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72567616"/>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proofErr w:type="gramStart"/>
      <w:r w:rsidR="00422580">
        <w:t>find</w:t>
      </w:r>
      <w:proofErr w:type="gramEnd"/>
      <w:r w:rsidR="00422580">
        <w:t xml:space="preserve">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pPr>
        <w:pStyle w:val="Heading2"/>
        <w:numPr>
          <w:ilvl w:val="0"/>
          <w:numId w:val="7"/>
        </w:numPr>
      </w:pPr>
      <w:bookmarkStart w:id="2" w:name="_Toc72567617"/>
      <w:r w:rsidRPr="006864D7">
        <w:t>Currently used synchronization methods</w:t>
      </w:r>
      <w:bookmarkEnd w:id="2"/>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8" o:title=""/>
          </v:shape>
          <o:OLEObject Type="Embed" ProgID="Word.DocumentMacroEnabled.12" ShapeID="_x0000_i1025" DrawAspect="Content" ObjectID="_1683180702" r:id="rId19"/>
        </w:object>
      </w:r>
    </w:p>
    <w:p w14:paraId="501AAC0D" w14:textId="43A0F0D6" w:rsidR="008D1634" w:rsidRPr="00016F3D" w:rsidRDefault="002B6AD5" w:rsidP="002B6AD5">
      <w:pPr>
        <w:pStyle w:val="Caption"/>
        <w:rPr>
          <w:i w:val="0"/>
          <w:iCs w:val="0"/>
        </w:rPr>
      </w:pPr>
      <w:bookmarkStart w:id="6" w:name="_Ref22990763"/>
      <w:bookmarkStart w:id="7" w:name="_Toc72567580"/>
      <w:r>
        <w:t xml:space="preserve">Figure </w:t>
      </w:r>
      <w:fldSimple w:instr=" SEQ Figure \* ARABIC ">
        <w:r w:rsidR="00E25547">
          <w:rPr>
            <w:noProof/>
          </w:rPr>
          <w:t>1</w:t>
        </w:r>
      </w:fldSimple>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pPr>
        <w:pStyle w:val="Heading2"/>
        <w:numPr>
          <w:ilvl w:val="0"/>
          <w:numId w:val="7"/>
        </w:numPr>
      </w:pPr>
      <w:bookmarkStart w:id="8" w:name="_Toc72567618"/>
      <w:r>
        <w:t>Problems with current lock-based mechanisms</w:t>
      </w:r>
      <w:bookmarkEnd w:id="8"/>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9" w:name="_Toc72567619"/>
      <w:r>
        <w:t>Primary problem with current mechanisms is they protect da</w:t>
      </w:r>
      <w:r w:rsidR="0091278F">
        <w:t>ta only when programmers follow</w:t>
      </w:r>
      <w:r>
        <w:t xml:space="preserve"> convention; Also, try … finally syntax </w:t>
      </w:r>
      <w:r w:rsidR="00981BAE">
        <w:t xml:space="preserve">is </w:t>
      </w:r>
      <w:r>
        <w:t xml:space="preserve">error </w:t>
      </w:r>
      <w:proofErr w:type="gramStart"/>
      <w:r>
        <w:t>prone</w:t>
      </w:r>
      <w:bookmarkEnd w:id="9"/>
      <w:proofErr w:type="gramEnd"/>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0A971334" w:rsidR="00A944E8" w:rsidRDefault="00C8703D" w:rsidP="00C8703D">
      <w:pPr>
        <w:pStyle w:val="Heading3"/>
        <w:numPr>
          <w:ilvl w:val="0"/>
          <w:numId w:val="8"/>
        </w:numPr>
      </w:pPr>
      <w:bookmarkStart w:id="10" w:name="_Toc72567620"/>
      <w:r>
        <w:t xml:space="preserve">Atomic operations are </w:t>
      </w:r>
      <w:r w:rsidR="003D55FD">
        <w:t>a useful</w:t>
      </w:r>
      <w:r>
        <w:t xml:space="preserve"> alternative but not easy to understand and scope of usefulness limited compared to </w:t>
      </w:r>
      <w:proofErr w:type="gramStart"/>
      <w:r>
        <w:t>locks</w:t>
      </w:r>
      <w:bookmarkEnd w:id="10"/>
      <w:proofErr w:type="gramEnd"/>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1" w:name="_Toc72567621"/>
      <w:r>
        <w:t xml:space="preserve">C#’s lock mechanism is not timed </w:t>
      </w:r>
      <w:r w:rsidR="008E1FF9">
        <w:t xml:space="preserve">when used in its RAII form and is bug prone when used in its try…finally </w:t>
      </w:r>
      <w:proofErr w:type="gramStart"/>
      <w:r w:rsidR="008E1FF9">
        <w:t>form</w:t>
      </w:r>
      <w:bookmarkEnd w:id="11"/>
      <w:proofErr w:type="gramEnd"/>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72567622"/>
      <w:r>
        <w:t>C#’s Monitor</w:t>
      </w:r>
      <w:r w:rsidR="00453F1F">
        <w:t xml:space="preserve"> Lock mechanism is </w:t>
      </w:r>
      <w:proofErr w:type="gramStart"/>
      <w:r w:rsidR="00453F1F">
        <w:t>recursive</w:t>
      </w:r>
      <w:bookmarkEnd w:id="12"/>
      <w:proofErr w:type="gramEnd"/>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153627">
      <w:pPr>
        <w:pStyle w:val="Heading4"/>
        <w:numPr>
          <w:ilvl w:val="0"/>
          <w:numId w:val="9"/>
        </w:numPr>
      </w:pPr>
      <w:r w:rsidRPr="004C1F68">
        <w:t xml:space="preserve">Recursive mutexes are intended to be used to adapt non-thread safe objects to a thread-safe </w:t>
      </w:r>
      <w:proofErr w:type="gramStart"/>
      <w:r w:rsidRPr="004C1F68">
        <w:t>context</w:t>
      </w:r>
      <w:proofErr w:type="gramEnd"/>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20" o:title=""/>
          </v:shape>
          <o:OLEObject Type="Embed" ProgID="Word.Document.12" ShapeID="_x0000_i1026" DrawAspect="Content" ObjectID="_1683180703" r:id="rId21">
            <o:FieldCodes>\s</o:FieldCodes>
          </o:OLEObject>
        </w:object>
      </w:r>
    </w:p>
    <w:p w14:paraId="17C630B0" w14:textId="14A4811A" w:rsidR="00D9553C" w:rsidRPr="00A9099B" w:rsidRDefault="00AA0E68" w:rsidP="00332EB2">
      <w:pPr>
        <w:pStyle w:val="Caption"/>
        <w:rPr>
          <w:i w:val="0"/>
          <w:iCs w:val="0"/>
        </w:rPr>
      </w:pPr>
      <w:bookmarkStart w:id="14" w:name="_Toc72567581"/>
      <w:r>
        <w:t xml:space="preserve">Figure </w:t>
      </w:r>
      <w:fldSimple w:instr=" SEQ Figure \* ARABIC ">
        <w:r w:rsidR="00E25547">
          <w:rPr>
            <w:noProof/>
          </w:rPr>
          <w:t>2</w:t>
        </w:r>
      </w:fldSimple>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2" o:title=""/>
          </v:shape>
          <o:OLEObject Type="Embed" ProgID="Word.Document.12" ShapeID="_x0000_i1027" DrawAspect="Content" ObjectID="_1683180704" r:id="rId23">
            <o:FieldCodes>\s</o:FieldCodes>
          </o:OLEObject>
        </w:object>
      </w:r>
    </w:p>
    <w:p w14:paraId="08BB70D5" w14:textId="2B30A5B7" w:rsidR="00EB61D5" w:rsidRPr="00A9099B" w:rsidRDefault="00EB61D5" w:rsidP="00EB61D5">
      <w:pPr>
        <w:pStyle w:val="Caption"/>
        <w:rPr>
          <w:i w:val="0"/>
          <w:iCs w:val="0"/>
          <w:noProof/>
        </w:rPr>
      </w:pPr>
      <w:bookmarkStart w:id="16" w:name="_Toc72567582"/>
      <w:r>
        <w:t xml:space="preserve">Figure </w:t>
      </w:r>
      <w:fldSimple w:instr=" SEQ Figure \* ARABIC ">
        <w:r w:rsidR="00E25547">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153627">
      <w:pPr>
        <w:pStyle w:val="Heading4"/>
        <w:numPr>
          <w:ilvl w:val="0"/>
          <w:numId w:val="9"/>
        </w:numPr>
      </w:pPr>
      <w:r>
        <w:t xml:space="preserve">While it may achieve this on a syntactic level, it usually fails to do so on a semantic level leading to unmaintainable </w:t>
      </w:r>
      <w:proofErr w:type="gramStart"/>
      <w:r>
        <w:t>code</w:t>
      </w:r>
      <w:proofErr w:type="gramEnd"/>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4" o:title=""/>
          </v:shape>
          <o:OLEObject Type="Embed" ProgID="Word.Document.12" ShapeID="_x0000_i1028" DrawAspect="Content" ObjectID="_1683180705" r:id="rId25">
            <o:FieldCodes>\s</o:FieldCodes>
          </o:OLEObject>
        </w:object>
      </w:r>
    </w:p>
    <w:p w14:paraId="1586CA0D" w14:textId="21BF8DB3" w:rsidR="005E5CE1" w:rsidRPr="00697CDC" w:rsidRDefault="005E5CE1" w:rsidP="005E5CE1">
      <w:pPr>
        <w:pStyle w:val="Caption"/>
        <w:rPr>
          <w:i w:val="0"/>
          <w:iCs w:val="0"/>
        </w:rPr>
      </w:pPr>
      <w:bookmarkStart w:id="18" w:name="_Toc72567583"/>
      <w:r>
        <w:t xml:space="preserve">Figure </w:t>
      </w:r>
      <w:fldSimple w:instr=" SEQ Figure \* ARABIC ">
        <w:r w:rsidR="00E25547">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26" o:title=""/>
          </v:shape>
          <o:OLEObject Type="Embed" ProgID="Word.Document.12" ShapeID="_x0000_i1029" DrawAspect="Content" ObjectID="_1683180706" r:id="rId27">
            <o:FieldCodes>\s</o:FieldCodes>
          </o:OLEObject>
        </w:object>
      </w:r>
    </w:p>
    <w:p w14:paraId="2017446B" w14:textId="1E92A5A5" w:rsidR="003C006E" w:rsidRPr="00697CDC" w:rsidRDefault="005055FF" w:rsidP="005055FF">
      <w:pPr>
        <w:pStyle w:val="Caption"/>
        <w:rPr>
          <w:i w:val="0"/>
          <w:iCs w:val="0"/>
        </w:rPr>
      </w:pPr>
      <w:bookmarkStart w:id="20" w:name="_Toc72567584"/>
      <w:r>
        <w:t xml:space="preserve">Figure </w:t>
      </w:r>
      <w:fldSimple w:instr=" SEQ Figure \* ARABIC ">
        <w:r w:rsidR="00E25547">
          <w:rPr>
            <w:noProof/>
          </w:rPr>
          <w:t>5</w:t>
        </w:r>
      </w:fldSimple>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72567623"/>
      <w:r>
        <w:t xml:space="preserve">Carefully crafted objects </w:t>
      </w:r>
      <w:r w:rsidR="00C86950">
        <w:t xml:space="preserve">can be the most effective solution, but these are often not possible or maintainable by all given changing </w:t>
      </w:r>
      <w:proofErr w:type="gramStart"/>
      <w:r w:rsidR="00C86950">
        <w:t>requirements</w:t>
      </w:r>
      <w:bookmarkEnd w:id="21"/>
      <w:proofErr w:type="gramEnd"/>
    </w:p>
    <w:p w14:paraId="4D212BD5" w14:textId="77777777" w:rsidR="00C86950" w:rsidRPr="00C86950" w:rsidRDefault="00C86950" w:rsidP="00C86950"/>
    <w:p w14:paraId="0985A3F0" w14:textId="50DE7A32" w:rsidR="009F7770" w:rsidRDefault="00F02410">
      <w:r>
        <w:tab/>
        <w:t xml:space="preserve">One approach superior to the recursive mutex approach is to design a special purpose object to access the </w:t>
      </w:r>
      <w:r w:rsidR="001D599F">
        <w:t>list</w:t>
      </w:r>
      <w:r w:rsidR="00C535B8">
        <w:t xml:space="preserve"> that exposes special purpose methods meant to support the types of concurrent operations </w:t>
      </w:r>
      <w:r w:rsidR="00974B09">
        <w:t>envisioned</w:t>
      </w:r>
      <w:r w:rsidR="001D599F">
        <w:t>.</w:t>
      </w:r>
      <w:r w:rsidR="00974B09">
        <w:rPr>
          <w:rStyle w:val="FootnoteReference"/>
        </w:rPr>
        <w:footnoteReference w:id="15"/>
      </w:r>
      <w:r w:rsidR="001D599F">
        <w:t xml:space="preserve">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Pr="00C535B8" w:rsidRDefault="009F4050">
      <w:pPr>
        <w:pStyle w:val="Heading2"/>
        <w:numPr>
          <w:ilvl w:val="0"/>
          <w:numId w:val="7"/>
        </w:numPr>
      </w:pPr>
      <w:bookmarkStart w:id="22" w:name="_Toc72567624"/>
      <w:r>
        <w:t xml:space="preserve">DotNetVault </w:t>
      </w:r>
      <w:r w:rsidR="00DA2DEB" w:rsidRPr="00C535B8">
        <w:t xml:space="preserve">isolates protected data and </w:t>
      </w:r>
      <w:r w:rsidR="00DC1868" w:rsidRPr="00C535B8">
        <w:t xml:space="preserve">prevents access to it without first obtaining a </w:t>
      </w:r>
      <w:proofErr w:type="gramStart"/>
      <w:r w:rsidR="00DC1868" w:rsidRPr="00C535B8">
        <w:t>lock</w:t>
      </w:r>
      <w:bookmarkEnd w:id="22"/>
      <w:proofErr w:type="gramEnd"/>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6"/>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 xml:space="preserve">ature almost beg to be shared.  While garbage collection saves us from the nightmare of </w:t>
      </w:r>
      <w:r w:rsidR="00A63D80">
        <w:lastRenderedPageBreak/>
        <w:t>keeping track of who needs to free all these freely shared references to heap objects</w:t>
      </w:r>
      <w:r w:rsidR="00F20E7D">
        <w:rPr>
          <w:rStyle w:val="FootnoteReference"/>
        </w:rPr>
        <w:footnoteReference w:id="17"/>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433AC9E3" w:rsidR="00BE2341" w:rsidRDefault="00CC6D68">
      <w:r>
        <w:tab/>
        <w:t xml:space="preserve">Two factors have made an isolating approach to protected resources </w:t>
      </w:r>
      <w:r w:rsidR="007B63ED">
        <w:t>more obtainable in C#</w:t>
      </w:r>
      <w:r w:rsidR="00BE2341">
        <w:t>:</w:t>
      </w:r>
      <w:r w:rsidR="003456BE">
        <w:t xml:space="preserve">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72567625"/>
      <w:bookmarkEnd w:id="23"/>
      <w:r>
        <w:t xml:space="preserve">C# 8’s Disposable ref struct is used to isolate obtained locks on the stack and ensure prompt release in all </w:t>
      </w:r>
      <w:proofErr w:type="gramStart"/>
      <w:r>
        <w:t>cases</w:t>
      </w:r>
      <w:bookmarkEnd w:id="24"/>
      <w:bookmarkEnd w:id="25"/>
      <w:bookmarkEnd w:id="26"/>
      <w:bookmarkEnd w:id="27"/>
      <w:bookmarkEnd w:id="28"/>
      <w:bookmarkEnd w:id="29"/>
      <w:proofErr w:type="gramEnd"/>
    </w:p>
    <w:p w14:paraId="3160E506" w14:textId="77777777" w:rsidR="00E45F1F" w:rsidRDefault="00E45F1F"/>
    <w:p w14:paraId="76F88B93" w14:textId="28C4AC0F"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8"/>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w:t>
      </w:r>
      <w:r w:rsidR="001F79E2">
        <w:t xml:space="preserve">the following </w:t>
      </w:r>
      <w:r w:rsidR="0089637B">
        <w:t xml:space="preserve">circumstances: </w:t>
      </w:r>
    </w:p>
    <w:p w14:paraId="42D6ADF4" w14:textId="6054AA31" w:rsidR="0089637B" w:rsidRDefault="0089637B" w:rsidP="0089637B">
      <w:pPr>
        <w:pStyle w:val="ListParagraph"/>
        <w:numPr>
          <w:ilvl w:val="0"/>
          <w:numId w:val="2"/>
        </w:numPr>
      </w:pPr>
      <w:r>
        <w:t xml:space="preserve">It is a field in a reference </w:t>
      </w:r>
      <w:proofErr w:type="gramStart"/>
      <w:r>
        <w:t>type</w:t>
      </w:r>
      <w:proofErr w:type="gramEnd"/>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9"/>
      </w:r>
    </w:p>
    <w:p w14:paraId="69075453" w14:textId="14F3FB3D"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045072">
        <w:rPr>
          <w:i/>
        </w:rPr>
        <w:t>utterly impossible</w:t>
      </w:r>
      <w:r w:rsidR="00B41235">
        <w:rPr>
          <w:i/>
        </w:rPr>
        <w:t xml:space="preserve"> to store on the heap</w:t>
      </w:r>
      <w:r w:rsidR="00DA1676">
        <w:rPr>
          <w:i/>
        </w:rPr>
        <w:t xml:space="preserve"> or in static memory</w:t>
      </w:r>
      <w:r w:rsidR="00B41235">
        <w:t xml:space="preserve">.  </w:t>
      </w:r>
      <w:r w:rsidR="00B41235">
        <w:lastRenderedPageBreak/>
        <w:t>They cannot be a field in a class or ordinary struct, they cannot be assigned to an object, they cannot be stored in static variables, they cannot be boxed.</w:t>
      </w:r>
      <w:bookmarkStart w:id="30" w:name="_Ref28431928"/>
      <w:r w:rsidR="005A5E97">
        <w:rPr>
          <w:rStyle w:val="FootnoteReference"/>
        </w:rPr>
        <w:footnoteReference w:id="20"/>
      </w:r>
      <w:bookmarkEnd w:id="30"/>
      <w:r w:rsidR="00DA1676">
        <w:t xml:space="preserve">  </w:t>
      </w:r>
    </w:p>
    <w:p w14:paraId="415E1D10" w14:textId="415FDEBC" w:rsidR="00DA1676" w:rsidRDefault="00DA1676" w:rsidP="005A5E97">
      <w:r>
        <w:tab/>
        <w:t xml:space="preserve">Ref structs have been with us since C# 7.2. </w:t>
      </w:r>
      <w:r w:rsidR="0018620F">
        <w:t xml:space="preserve">Note that since they cannot be boxed, they also cannot implement interfaces, including </w:t>
      </w:r>
      <w:r w:rsidR="0018620F" w:rsidRPr="00A544DD">
        <w:rPr>
          <w:i/>
          <w:iCs/>
        </w:rPr>
        <w:t>IDisposable</w:t>
      </w:r>
      <w:r w:rsidR="0018620F">
        <w:t xml:space="preserve">.  </w:t>
      </w:r>
      <w:r w:rsidR="0018620F">
        <w:rPr>
          <w:i/>
        </w:rPr>
        <w:t>IDisposable</w:t>
      </w:r>
      <w:r w:rsidR="00123248">
        <w:rPr>
          <w:iCs/>
        </w:rPr>
        <w:t xml:space="preserve"> objects, initialized with a using statement or declaration</w:t>
      </w:r>
      <w:r w:rsidR="004019D7">
        <w:rPr>
          <w:iCs/>
        </w:rPr>
        <w:t>,</w:t>
      </w:r>
      <w:r w:rsidR="00C76A24">
        <w:rPr>
          <w:iCs/>
        </w:rPr>
        <w:t xml:space="preserve"> </w:t>
      </w:r>
      <w:r w:rsidR="00123248">
        <w:rPr>
          <w:iCs/>
        </w:rPr>
        <w:t xml:space="preserve"> enable</w:t>
      </w:r>
      <w:r w:rsidR="0018620F">
        <w:t xml:space="preserve"> RAI</w:t>
      </w:r>
      <w:r w:rsidR="00723773">
        <w:t>I-</w:t>
      </w:r>
      <w:r w:rsidR="0018620F">
        <w:t xml:space="preserve">like semantics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4019D7">
        <w:t xml:space="preserve">statements or declarations </w:t>
      </w:r>
      <w:r w:rsidR="00723773">
        <w:t xml:space="preserve">with a ref struct </w:t>
      </w:r>
      <w:r w:rsidR="004019D7">
        <w:t xml:space="preserve">that </w:t>
      </w:r>
      <w:r w:rsidR="00723773">
        <w:t xml:space="preserve">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5AB4BAEC" w:rsidR="005B1599" w:rsidRDefault="005B1599" w:rsidP="005A5E97">
      <w:r>
        <w:tab/>
        <w:t>This gives us an object</w:t>
      </w:r>
      <w:r w:rsidR="00A53B3A">
        <w:t xml:space="preserve"> whose lifetime is </w:t>
      </w:r>
      <w:r w:rsidR="00A53B3A">
        <w:rPr>
          <w:i/>
          <w:iCs/>
        </w:rPr>
        <w:t>strictly limited to a single stack frame:</w:t>
      </w:r>
      <w:r>
        <w:t xml:space="preserve"> </w:t>
      </w:r>
      <w:r w:rsidR="00A53B3A">
        <w:t xml:space="preserve">it </w:t>
      </w:r>
      <w:r>
        <w:t xml:space="preserve">cannot be stored on the heap </w:t>
      </w:r>
      <w:r w:rsidR="00297630">
        <w:t>(or static memory)</w:t>
      </w:r>
      <w:r w:rsidR="0051070C">
        <w:t xml:space="preserve">, </w:t>
      </w:r>
      <w:r>
        <w:t xml:space="preserve">it cannot be boxed, it cannot be captured in a closure, </w:t>
      </w:r>
      <w:r w:rsidR="00FB582D">
        <w:t>it cannot be stored in a class or ordinary struct field.</w:t>
      </w:r>
      <w:r w:rsidR="001B336A">
        <w:t xml:space="preserve">  It cannot be an element in an ordinary array.</w:t>
      </w:r>
      <w:r w:rsidR="00FB582D">
        <w:t xml:space="preserve">  </w:t>
      </w:r>
      <w:r w:rsidR="0051070C">
        <w:t xml:space="preserve">The </w:t>
      </w:r>
      <w:r w:rsidR="000F7F95">
        <w:t>object’s</w:t>
      </w:r>
      <w:r w:rsidR="0051070C">
        <w:t xml:space="preserve"> lifetime and the lock it holds are released when </w:t>
      </w:r>
      <w:r w:rsidR="000F7F95">
        <w:t>it goes out-of-scope</w:t>
      </w:r>
      <w:r w:rsidR="00FB582D">
        <w:t xml:space="preserve">, by inexorable guarantee.  DotNetVault </w:t>
      </w:r>
      <w:r w:rsidR="006F6CF2">
        <w:t xml:space="preserve">exploits the </w:t>
      </w:r>
      <w:r w:rsidR="00F05F61">
        <w:t xml:space="preserve">strictly limited </w:t>
      </w:r>
      <w:r w:rsidR="006F6CF2">
        <w:t xml:space="preserve">deterministic lifetime </w:t>
      </w:r>
      <w:r w:rsidR="00CC537A">
        <w:t>of ref structs and RAII to ensure that locks are always released in short order.</w:t>
      </w:r>
    </w:p>
    <w:p w14:paraId="35D24054" w14:textId="392E99ED" w:rsidR="00284312" w:rsidRDefault="00284312" w:rsidP="00284312">
      <w:pPr>
        <w:pStyle w:val="Heading3"/>
        <w:numPr>
          <w:ilvl w:val="0"/>
          <w:numId w:val="10"/>
        </w:numPr>
      </w:pPr>
      <w:bookmarkStart w:id="31" w:name="_Toc72567626"/>
      <w:r>
        <w:t xml:space="preserve">Static analysis prevents leakage </w:t>
      </w:r>
      <w:r w:rsidR="00DA2D74">
        <w:t xml:space="preserve">or mingling </w:t>
      </w:r>
      <w:r>
        <w:t xml:space="preserve">of shared mutable </w:t>
      </w:r>
      <w:proofErr w:type="gramStart"/>
      <w:r>
        <w:t>state</w:t>
      </w:r>
      <w:bookmarkEnd w:id="31"/>
      <w:proofErr w:type="gramEnd"/>
    </w:p>
    <w:p w14:paraId="195AF0E4" w14:textId="77777777" w:rsidR="00284312" w:rsidRPr="00284312" w:rsidRDefault="00284312" w:rsidP="00284312"/>
    <w:p w14:paraId="7E56C244" w14:textId="6273D170"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w:t>
      </w:r>
      <w:r w:rsidR="00F05F61">
        <w:t>during compilation</w:t>
      </w:r>
      <w:r w:rsidR="00695E95">
        <w:t xml:space="preserv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30BC03DE" w:rsidR="003C1548" w:rsidRDefault="003C1548" w:rsidP="003C1548">
      <w:pPr>
        <w:pStyle w:val="ListParagraph"/>
        <w:numPr>
          <w:ilvl w:val="0"/>
          <w:numId w:val="3"/>
        </w:numPr>
      </w:pPr>
      <w:r>
        <w:t xml:space="preserve">The protected resource cannot be accessed before a lock has been obtained or after it has been </w:t>
      </w:r>
      <w:proofErr w:type="gramStart"/>
      <w:r>
        <w:t>released</w:t>
      </w:r>
      <w:proofErr w:type="gramEnd"/>
    </w:p>
    <w:p w14:paraId="37ED230E" w14:textId="6A626BA1" w:rsidR="00F05F61" w:rsidRDefault="007227ED" w:rsidP="003C1548">
      <w:pPr>
        <w:pStyle w:val="ListParagraph"/>
        <w:numPr>
          <w:ilvl w:val="0"/>
          <w:numId w:val="3"/>
        </w:numPr>
      </w:pPr>
      <w:r>
        <w:t>If the lock is a read-only lock, the compiler will prevent mutations to the protected resource while any read-only lock is held.</w:t>
      </w:r>
    </w:p>
    <w:p w14:paraId="3E3124DB" w14:textId="77BA3B91" w:rsidR="00EC5619" w:rsidRDefault="003C1548" w:rsidP="003C1548">
      <w:pPr>
        <w:pStyle w:val="ListParagraph"/>
        <w:numPr>
          <w:ilvl w:val="0"/>
          <w:numId w:val="3"/>
        </w:numPr>
      </w:pPr>
      <w:r>
        <w:t xml:space="preserve">The lifetime of the lock obtained cannot exceed </w:t>
      </w:r>
      <w:r w:rsidR="00EC5619">
        <w:t xml:space="preserve">the function in which it is </w:t>
      </w:r>
      <w:proofErr w:type="gramStart"/>
      <w:r w:rsidR="00EC5619">
        <w:t>called</w:t>
      </w:r>
      <w:proofErr w:type="gramEnd"/>
    </w:p>
    <w:p w14:paraId="0A3BA7D2" w14:textId="77777777" w:rsidR="00EC5619" w:rsidRDefault="00EC5619" w:rsidP="003C1548">
      <w:pPr>
        <w:pStyle w:val="ListParagraph"/>
        <w:numPr>
          <w:ilvl w:val="0"/>
          <w:numId w:val="3"/>
        </w:numPr>
      </w:pPr>
      <w:r>
        <w:lastRenderedPageBreak/>
        <w:t xml:space="preserve">The lock will be disposed of properly even in face of an exception or early return with nothing more onerous that a using </w:t>
      </w:r>
      <w:proofErr w:type="gramStart"/>
      <w:r>
        <w:t>declaration</w:t>
      </w:r>
      <w:proofErr w:type="gramEnd"/>
    </w:p>
    <w:p w14:paraId="306302A2" w14:textId="77777777" w:rsidR="00EC39B4" w:rsidRDefault="00EC5619" w:rsidP="003C1548">
      <w:pPr>
        <w:pStyle w:val="ListParagraph"/>
        <w:numPr>
          <w:ilvl w:val="0"/>
          <w:numId w:val="3"/>
        </w:numPr>
      </w:pPr>
      <w:r>
        <w:t xml:space="preserve">When the lock is obtained, the user will find it </w:t>
      </w:r>
      <w:proofErr w:type="gramStart"/>
      <w:r>
        <w:t>very difficult</w:t>
      </w:r>
      <w:proofErr w:type="gramEnd"/>
      <w:r>
        <w:t xml:space="preserve">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25E3F0F1" w:rsidR="005B1F2E" w:rsidRDefault="00EC39B4" w:rsidP="003C1548">
      <w:pPr>
        <w:pStyle w:val="ListParagraph"/>
        <w:numPr>
          <w:ilvl w:val="0"/>
          <w:numId w:val="3"/>
        </w:numPr>
      </w:pPr>
      <w:r>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349F242B" w14:textId="2BBED105" w:rsidR="00CD5B73" w:rsidRDefault="00CD5B73" w:rsidP="003C1548">
      <w:pPr>
        <w:pStyle w:val="ListParagraph"/>
        <w:numPr>
          <w:ilvl w:val="0"/>
          <w:numId w:val="3"/>
        </w:numPr>
      </w:pPr>
      <w:r>
        <w:t xml:space="preserve">Regardless of the </w:t>
      </w:r>
      <w:r w:rsidR="005800D0">
        <w:t xml:space="preserve">vault’s </w:t>
      </w:r>
      <w:r>
        <w:t xml:space="preserve">internal synchronization </w:t>
      </w:r>
      <w:r w:rsidR="005800D0">
        <w:t xml:space="preserve">functionality, it is easy to change to a different vault </w:t>
      </w:r>
      <w:r w:rsidR="00F0126D">
        <w:t>(during compilation, not at runtime) because all vaults expose a similar public interface. (Note that readonly lock acquisition is unique to ReadWriteVaults but, if you  are using readonly locks, it is unlikely that you will want to change to a mechanism that does not provide readonly locks).</w:t>
      </w:r>
    </w:p>
    <w:p w14:paraId="05313271" w14:textId="2D72DA8C" w:rsidR="00E9243F" w:rsidRDefault="00E9243F" w:rsidP="004B6169">
      <w:pPr>
        <w:pStyle w:val="Heading1"/>
        <w:numPr>
          <w:ilvl w:val="0"/>
          <w:numId w:val="14"/>
        </w:numPr>
      </w:pPr>
      <w:bookmarkStart w:id="32" w:name="_Toc72567627"/>
      <w:r>
        <w:t>Prerequisites</w:t>
      </w:r>
      <w:bookmarkEnd w:id="32"/>
    </w:p>
    <w:p w14:paraId="2A36F551" w14:textId="77777777" w:rsidR="00380574" w:rsidRPr="00380574" w:rsidRDefault="00380574" w:rsidP="00380574"/>
    <w:p w14:paraId="0D50362B" w14:textId="1036B080" w:rsidR="00E9243F" w:rsidRDefault="00E9243F" w:rsidP="00CF0E98">
      <w:pPr>
        <w:ind w:firstLine="360"/>
      </w:pPr>
      <w:r>
        <w:t xml:space="preserve">This library and static analyzer </w:t>
      </w:r>
      <w:r w:rsidR="00CF0E98">
        <w:t>target the C# language.  It requires features that are available only in C# 8.0 and later.  Generally, this will require .NET Core 3.</w:t>
      </w:r>
      <w:r w:rsidR="00E2486F">
        <w:t>1</w:t>
      </w:r>
      <w:r w:rsidR="00CF0E98">
        <w:t xml:space="preserve">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proofErr w:type="spellStart"/>
      <w:r w:rsidR="0040747F">
        <w:rPr>
          <w:i/>
          <w:iCs/>
        </w:rPr>
        <w:t>csproj</w:t>
      </w:r>
      <w:proofErr w:type="spellEnd"/>
      <w:r w:rsidR="0040747F">
        <w:rPr>
          <w:i/>
          <w:iCs/>
        </w:rPr>
        <w:t xml:space="preserve">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192DAAE1" w:rsidR="00E2486F" w:rsidRDefault="00B50FF7" w:rsidP="001F0160">
      <w:r>
        <w:t>The features of C# 8.0 used by this project are “syntax-only” features</w:t>
      </w:r>
      <w:r w:rsidR="000D2105">
        <w:rPr>
          <w:rStyle w:val="FootnoteReference"/>
        </w:rPr>
        <w:footnoteReference w:id="21"/>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08013BFB" w14:textId="77777777" w:rsidR="00E2486F" w:rsidRDefault="00E2486F">
      <w:r>
        <w:br w:type="page"/>
      </w:r>
    </w:p>
    <w:p w14:paraId="7B40373F" w14:textId="338FB3D7" w:rsidR="00DD247C" w:rsidRDefault="00380574" w:rsidP="004B6169">
      <w:pPr>
        <w:pStyle w:val="Heading1"/>
        <w:numPr>
          <w:ilvl w:val="0"/>
          <w:numId w:val="14"/>
        </w:numPr>
        <w:rPr>
          <w:noProof/>
        </w:rPr>
      </w:pPr>
      <w:bookmarkStart w:id="33" w:name="_Toc53309588"/>
      <w:bookmarkStart w:id="34" w:name="_Toc53309651"/>
      <w:bookmarkStart w:id="35" w:name="_Toc72567628"/>
      <w:bookmarkEnd w:id="33"/>
      <w:bookmarkEnd w:id="34"/>
      <w:r>
        <w:rPr>
          <w:noProof/>
        </w:rPr>
        <w:lastRenderedPageBreak/>
        <w:t>Installation</w:t>
      </w:r>
      <w:bookmarkEnd w:id="35"/>
    </w:p>
    <w:p w14:paraId="2AF316A0" w14:textId="4AB7B198" w:rsidR="00E92D0D" w:rsidRDefault="00E92D0D" w:rsidP="00E92D0D"/>
    <w:p w14:paraId="577EE98A" w14:textId="14D319C1" w:rsidR="00B83647" w:rsidRDefault="00E92D0D" w:rsidP="0015362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2"/>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6" w:name="_Toc50664907"/>
      <w:bookmarkStart w:id="37" w:name="_Toc72567629"/>
      <w:bookmarkEnd w:id="36"/>
      <w:r>
        <w:t>Usage Guide</w:t>
      </w:r>
      <w:bookmarkEnd w:id="37"/>
    </w:p>
    <w:p w14:paraId="7333846B" w14:textId="77777777" w:rsidR="003834FD" w:rsidRPr="003834FD" w:rsidRDefault="003834FD" w:rsidP="003834FD"/>
    <w:p w14:paraId="7BB93025" w14:textId="1AB319C7" w:rsidR="003834FD" w:rsidRDefault="003834FD" w:rsidP="00153627">
      <w:pPr>
        <w:pStyle w:val="Heading2"/>
      </w:pPr>
      <w:bookmarkStart w:id="38" w:name="_Concept_of_Vault-Safety"/>
      <w:bookmarkStart w:id="39" w:name="_Ref23143430"/>
      <w:bookmarkStart w:id="40" w:name="_Ref23143440"/>
      <w:bookmarkStart w:id="41" w:name="_Ref23143549"/>
      <w:bookmarkStart w:id="42" w:name="_Toc72567630"/>
      <w:bookmarkEnd w:id="38"/>
      <w:r>
        <w:t xml:space="preserve">Concept of </w:t>
      </w:r>
      <w:r w:rsidR="00552AD9">
        <w:t>V</w:t>
      </w:r>
      <w:r w:rsidR="008023A8">
        <w:t>ault</w:t>
      </w:r>
      <w:r w:rsidR="00552AD9">
        <w:t xml:space="preserve"> S</w:t>
      </w:r>
      <w:r w:rsidR="008023A8">
        <w:t>afe</w:t>
      </w:r>
      <w:r>
        <w:t>ty</w:t>
      </w:r>
      <w:bookmarkEnd w:id="39"/>
      <w:bookmarkEnd w:id="40"/>
      <w:bookmarkEnd w:id="41"/>
      <w:bookmarkEnd w:id="42"/>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3"/>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proofErr w:type="gramStart"/>
      <w:r w:rsidR="00276ED7">
        <w:t>type</w:t>
      </w:r>
      <w:proofErr w:type="gramEnd"/>
      <w:r w:rsidR="00276ED7">
        <w:t xml:space="preserv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50AA2EEE"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153627">
        <w:rPr>
          <w:i/>
          <w:iCs/>
        </w:rPr>
        <w:t xml:space="preserve">only to the extent that all their type arguments are </w:t>
      </w:r>
      <w:r w:rsidR="00ED6C10" w:rsidRPr="00153627">
        <w:rPr>
          <w:i/>
          <w:iCs/>
        </w:rPr>
        <w:t>v</w:t>
      </w:r>
      <w:r w:rsidR="00122C6D" w:rsidRPr="00153627">
        <w:rPr>
          <w:i/>
          <w:iCs/>
        </w:rPr>
        <w:t>ault</w:t>
      </w:r>
      <w:r w:rsidR="001C61E5" w:rsidRPr="00153627">
        <w:rPr>
          <w:i/>
          <w:iCs/>
        </w:rPr>
        <w:t>-</w:t>
      </w:r>
      <w:r w:rsidR="00ED6C10" w:rsidRPr="00153627">
        <w:rPr>
          <w:i/>
          <w:iCs/>
        </w:rPr>
        <w:t>s</w:t>
      </w:r>
      <w:r w:rsidR="00122C6D" w:rsidRPr="00153627">
        <w:rPr>
          <w:i/>
          <w:iCs/>
        </w:rPr>
        <w:t>afe</w:t>
      </w:r>
      <w:r w:rsidR="00B176A6">
        <w:t xml:space="preserve"> </w:t>
      </w:r>
      <w:r w:rsidR="00B176A6">
        <w:rPr>
          <w:b/>
          <w:bCs/>
          <w:u w:val="single"/>
        </w:rPr>
        <w:t>and immutable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lastRenderedPageBreak/>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4"/>
      </w:r>
      <w:r w:rsidR="00BC0E3F">
        <w:rPr>
          <w:i/>
          <w:iCs/>
        </w:rPr>
        <w:t xml:space="preserve"> </w:t>
      </w:r>
      <w:r w:rsidR="00BC0E3F">
        <w:t>or, alternatively place its type in the whitelist file</w:t>
      </w:r>
      <w:r w:rsidR="005C0B86">
        <w:rPr>
          <w:rStyle w:val="FootnoteReference"/>
        </w:rPr>
        <w:footnoteReference w:id="25"/>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Pr="00153627" w:rsidRDefault="000C47B4" w:rsidP="00153627">
      <w:pPr>
        <w:pStyle w:val="Heading2"/>
        <w:rPr>
          <w:i/>
        </w:rPr>
      </w:pPr>
      <w:bookmarkStart w:id="43" w:name="_Toc72567631"/>
      <w:r w:rsidRPr="00131FDB">
        <w:t>Overview of Tools</w:t>
      </w:r>
      <w:bookmarkEnd w:id="43"/>
    </w:p>
    <w:p w14:paraId="4158C0D5" w14:textId="04EA7291" w:rsidR="000C47B4" w:rsidRDefault="000C47B4" w:rsidP="000C47B4"/>
    <w:p w14:paraId="5FA44E23" w14:textId="540A79A3" w:rsidR="00E40DF2" w:rsidRDefault="00E976EC" w:rsidP="000C47B4">
      <w:pPr>
        <w:ind w:firstLine="720"/>
      </w:pPr>
      <w:r>
        <w:t>This librar</w:t>
      </w:r>
      <w:r w:rsidR="005410BE">
        <w:t xml:space="preserve">y offers </w:t>
      </w:r>
      <w:r w:rsidR="005410BE">
        <w:rPr>
          <w:i/>
          <w:iCs/>
        </w:rPr>
        <w:t>Vaults</w:t>
      </w:r>
      <w:r w:rsidR="005410BE">
        <w:t xml:space="preserve"> and </w:t>
      </w:r>
      <w:r w:rsidR="005410BE">
        <w:rPr>
          <w:i/>
          <w:iCs/>
        </w:rPr>
        <w:t xml:space="preserve">LockedResources </w:t>
      </w:r>
      <w:r w:rsidR="005410BE">
        <w:t>to facilitate synchronization</w:t>
      </w:r>
      <w:r w:rsidR="000C47B4">
        <w:t xml:space="preserv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Pr="00153627" w:rsidRDefault="00401C83" w:rsidP="003D0709">
      <w:pPr>
        <w:pStyle w:val="Heading3"/>
        <w:numPr>
          <w:ilvl w:val="0"/>
          <w:numId w:val="16"/>
        </w:numPr>
        <w:ind w:left="1800"/>
        <w:rPr>
          <w:iCs/>
        </w:rPr>
      </w:pPr>
      <w:bookmarkStart w:id="44" w:name="_Toc72567632"/>
      <w:r w:rsidRPr="00153627">
        <w:rPr>
          <w:iCs/>
        </w:rPr>
        <w:t>Vaults</w:t>
      </w:r>
      <w:bookmarkEnd w:id="44"/>
    </w:p>
    <w:p w14:paraId="57C869F0" w14:textId="77777777" w:rsidR="00CA59A9" w:rsidRPr="00CA59A9" w:rsidRDefault="00CA59A9" w:rsidP="00CA59A9"/>
    <w:p w14:paraId="79D6896B" w14:textId="695DE160" w:rsidR="003D544D"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w:t>
      </w:r>
      <w:r w:rsidR="00BD6567">
        <w:t xml:space="preserve">represents the type of resource protected by the vault.  The other axis </w:t>
      </w:r>
      <w:r w:rsidR="00F353F1">
        <w:t xml:space="preserve">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45" w:name="_Ref33956125"/>
      <w:r w:rsidR="000C5B6B">
        <w:rPr>
          <w:rStyle w:val="FootnoteReference"/>
        </w:rPr>
        <w:footnoteReference w:id="26"/>
      </w:r>
      <w:bookmarkEnd w:id="45"/>
      <w:r w:rsidR="000C5B6B">
        <w:t>)</w:t>
      </w:r>
      <w:r w:rsidR="00B22D1B">
        <w:t xml:space="preserve">.  </w:t>
      </w:r>
    </w:p>
    <w:p w14:paraId="05ACAC86" w14:textId="4F4B3496" w:rsidR="006C29B1" w:rsidRDefault="003D544D" w:rsidP="00CA59A9">
      <w:pPr>
        <w:ind w:firstLine="720"/>
      </w:pPr>
      <w:r>
        <w:lastRenderedPageBreak/>
        <w:t>On the first axis</w:t>
      </w:r>
      <w:r w:rsidR="00BD6567">
        <w:t>, t</w:t>
      </w:r>
      <w:r w:rsidR="00CA59A9">
        <w:t xml:space="preserve">here are two </w:t>
      </w:r>
      <w:r w:rsidR="00317CEC">
        <w:t xml:space="preserve">(three if you count customized vaults) types of </w:t>
      </w:r>
      <w:r w:rsidR="00CA59A9">
        <w:t xml:space="preserve">Vaults provided for your use out-of-the-box: the </w:t>
      </w:r>
      <w:r w:rsidR="00317CEC">
        <w:rPr>
          <w:i/>
        </w:rPr>
        <w:t>MutableResourceVault</w:t>
      </w:r>
      <w:r w:rsidR="00CA59A9">
        <w:rPr>
          <w:i/>
        </w:rPr>
        <w:t xml:space="preserve"> </w:t>
      </w:r>
      <w:r w:rsidR="00CA59A9">
        <w:t xml:space="preserve">and the </w:t>
      </w:r>
      <w:r w:rsidR="00CA59A9">
        <w:rPr>
          <w:i/>
        </w:rPr>
        <w:t>BasicVault</w:t>
      </w:r>
      <w:r w:rsidR="00CA59A9">
        <w:t xml:space="preserve">.  </w:t>
      </w:r>
      <w:r w:rsidR="004944D4">
        <w:t xml:space="preserve">The difference between which should be used depends on </w:t>
      </w:r>
      <w:r w:rsidR="004944D4" w:rsidRPr="00A544DD">
        <w:rPr>
          <w:iCs/>
        </w:rPr>
        <w:t>whether</w:t>
      </w:r>
      <w:r w:rsidR="004944D4">
        <w:t xml:space="preserve"> </w:t>
      </w:r>
      <w:r w:rsidR="0007292B">
        <w:rPr>
          <w:iCs/>
        </w:rPr>
        <w:t>the type of the protected object</w:t>
      </w:r>
      <w:r w:rsidR="004944D4">
        <w:rPr>
          <w:i/>
        </w:rPr>
        <w:t xml:space="preserve"> </w:t>
      </w:r>
      <w:r w:rsidR="004944D4">
        <w:t xml:space="preserve">is </w:t>
      </w:r>
      <w:r w:rsidR="008023A8">
        <w:t>vault-safe</w:t>
      </w:r>
      <w:r w:rsidR="004944D4">
        <w:rPr>
          <w:i/>
        </w:rPr>
        <w:t>.</w:t>
      </w:r>
      <w:r w:rsidR="004944D4" w:rsidRPr="00375A20">
        <w:rPr>
          <w:rStyle w:val="FootnoteReference"/>
          <w:iCs/>
        </w:rPr>
        <w:footnoteReference w:id="27"/>
      </w:r>
      <w:r w:rsidR="00112707">
        <w:t xml:space="preserve">  </w:t>
      </w:r>
      <w:r w:rsidR="00112707">
        <w:rPr>
          <w:i/>
        </w:rPr>
        <w:t>BasicVault</w:t>
      </w:r>
      <w:r w:rsidR="00317CEC">
        <w:rPr>
          <w:i/>
        </w:rPr>
        <w:t>s</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357808">
        <w:rPr>
          <w:i/>
        </w:rPr>
        <w:t>s</w:t>
      </w:r>
      <w:r w:rsidR="004364F6">
        <w:t xml:space="preserve"> provided by </w:t>
      </w:r>
      <w:r w:rsidR="004364F6">
        <w:rPr>
          <w:i/>
        </w:rPr>
        <w:t>BasicVault</w:t>
      </w:r>
      <w:r w:rsidR="00357808">
        <w:rPr>
          <w:i/>
        </w:rPr>
        <w:t>s</w:t>
      </w:r>
      <w:r w:rsidR="004364F6">
        <w:rPr>
          <w:i/>
        </w:rPr>
        <w:t xml:space="preserve"> </w:t>
      </w:r>
      <w:r w:rsidR="00357808">
        <w:t xml:space="preserve">are </w:t>
      </w:r>
      <w:r w:rsidR="004364F6">
        <w:t>minimally restrictive</w:t>
      </w:r>
      <w:r w:rsidR="00357808">
        <w:t xml:space="preserve"> and easy to use</w:t>
      </w:r>
      <w:r w:rsidR="004364F6">
        <w:rPr>
          <w:i/>
        </w:rPr>
        <w:t xml:space="preserve">.  </w:t>
      </w:r>
      <w:r w:rsidR="00300C44" w:rsidRPr="00300C44">
        <w:rPr>
          <w:i/>
        </w:rPr>
        <w:t>MutableResourceVault</w:t>
      </w:r>
      <w:r w:rsidR="00357808">
        <w:rPr>
          <w:i/>
        </w:rPr>
        <w:t>s</w:t>
      </w:r>
      <w:r w:rsidR="00D500C4">
        <w:rPr>
          <w:i/>
        </w:rPr>
        <w:t xml:space="preserve">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w:t>
      </w:r>
      <w:r w:rsidR="00357808">
        <w:t>s</w:t>
      </w:r>
      <w:r w:rsidR="00D500C4">
        <w:t xml:space="preserve"> </w:t>
      </w:r>
      <w:r w:rsidR="00357808">
        <w:t>they</w:t>
      </w:r>
      <w:r w:rsidR="00D500C4">
        <w:t xml:space="preserve"> provide prevent references to the protected data from leaking out and prevent non-vault safe external data from creeping in</w:t>
      </w:r>
      <w:r w:rsidR="00CE3339">
        <w:t>.</w:t>
      </w:r>
      <w:r w:rsidR="0021091A">
        <w:rPr>
          <w:rStyle w:val="FootnoteReference"/>
        </w:rPr>
        <w:footnoteReference w:id="28"/>
      </w:r>
      <w:r w:rsidR="00CE3339">
        <w:t xml:space="preserve">  Finally abstract</w:t>
      </w:r>
      <w:r w:rsidR="00995AAE">
        <w:t xml:space="preserve"> </w:t>
      </w:r>
      <w:r w:rsidR="00995AAE" w:rsidRPr="00375A20">
        <w:rPr>
          <w:i/>
          <w:iCs/>
        </w:rPr>
        <w:t>CustomizableVaults</w:t>
      </w:r>
      <w:r w:rsidR="00995AAE">
        <w:t xml:space="preserve"> exist</w:t>
      </w:r>
      <w:r w:rsidR="00CE3339">
        <w:t xml:space="preserve"> to allow you to make your own </w:t>
      </w:r>
      <w:r w:rsidR="00995AAE">
        <w:rPr>
          <w:i/>
          <w:iCs/>
        </w:rPr>
        <w:t xml:space="preserve">MutableResourceVault </w:t>
      </w:r>
      <w:r w:rsidR="00CE3339" w:rsidRPr="00A544DD">
        <w:t>with</w:t>
      </w:r>
      <w:r w:rsidR="00CE3339">
        <w:t xml:space="preserve">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121CF326" w14:textId="1E92E940" w:rsidR="00BD6567" w:rsidRPr="00A544DD" w:rsidRDefault="00BD6567" w:rsidP="00CA59A9">
      <w:pPr>
        <w:ind w:firstLine="720"/>
      </w:pPr>
      <w:r>
        <w:t xml:space="preserve">On the second axis, there are three synchronization mechanisms to choose from.  </w:t>
      </w:r>
      <w:r w:rsidR="00B05458">
        <w:rPr>
          <w:i/>
          <w:iCs/>
        </w:rPr>
        <w:t>AtomicVaults</w:t>
      </w:r>
      <w:r w:rsidR="00B05458">
        <w:t xml:space="preserve"> use lock-free atomic methods to provide synchronization.  </w:t>
      </w:r>
      <w:r w:rsidR="00273E0A">
        <w:rPr>
          <w:i/>
          <w:iCs/>
        </w:rPr>
        <w:t>MonitorVaults</w:t>
      </w:r>
      <w:r w:rsidR="00273E0A">
        <w:t xml:space="preserve"> use synchronization objects and the .NET </w:t>
      </w:r>
      <w:r w:rsidR="00273E0A">
        <w:rPr>
          <w:i/>
          <w:iCs/>
        </w:rPr>
        <w:t xml:space="preserve">Monitor </w:t>
      </w:r>
      <w:r w:rsidR="00273E0A">
        <w:t xml:space="preserve">methods (the same synchronization method used by the </w:t>
      </w:r>
      <w:r w:rsidR="00273E0A" w:rsidRPr="00375A20">
        <w:rPr>
          <w:i/>
          <w:iCs/>
        </w:rPr>
        <w:t>lock (x)</w:t>
      </w:r>
      <w:r w:rsidR="00273E0A">
        <w:t xml:space="preserve"> syntax).  </w:t>
      </w:r>
      <w:r w:rsidR="00273E0A">
        <w:rPr>
          <w:i/>
          <w:iCs/>
        </w:rPr>
        <w:t xml:space="preserve">ReadWriteVaults </w:t>
      </w:r>
      <w:r w:rsidR="00273E0A">
        <w:t xml:space="preserve">use </w:t>
      </w:r>
      <w:r w:rsidR="00342083">
        <w:t xml:space="preserve">ReaderWriterLockSlim.  Atomic and Monitor </w:t>
      </w:r>
      <w:r w:rsidR="00413976">
        <w:t xml:space="preserve">come in </w:t>
      </w:r>
      <w:r w:rsidR="00413976">
        <w:rPr>
          <w:i/>
          <w:iCs/>
        </w:rPr>
        <w:t xml:space="preserve">Basic, MutableResource </w:t>
      </w:r>
      <w:r w:rsidR="00413976">
        <w:t xml:space="preserve">and </w:t>
      </w:r>
      <w:r w:rsidR="00413976">
        <w:rPr>
          <w:i/>
          <w:iCs/>
        </w:rPr>
        <w:t xml:space="preserve">Customizable </w:t>
      </w:r>
      <w:r w:rsidR="00413976">
        <w:t xml:space="preserve">varieties; </w:t>
      </w:r>
      <w:r w:rsidR="00413976">
        <w:rPr>
          <w:i/>
          <w:iCs/>
        </w:rPr>
        <w:t xml:space="preserve">ReadWrite </w:t>
      </w:r>
      <w:r w:rsidR="00413976">
        <w:t xml:space="preserve">vaults presently only come in </w:t>
      </w:r>
      <w:r w:rsidR="00413976" w:rsidRPr="00375A20">
        <w:rPr>
          <w:i/>
          <w:iCs/>
        </w:rPr>
        <w:t>Basic</w:t>
      </w:r>
      <w:r w:rsidR="00413976">
        <w:t xml:space="preserve"> and </w:t>
      </w:r>
      <w:r w:rsidR="00413976">
        <w:rPr>
          <w:i/>
          <w:iCs/>
        </w:rPr>
        <w:t xml:space="preserve">Customizable </w:t>
      </w:r>
      <w:r w:rsidR="00413976">
        <w:t>varieties</w:t>
      </w:r>
      <w:r w:rsidR="00E2736B">
        <w:t>.</w:t>
      </w:r>
    </w:p>
    <w:p w14:paraId="5A67D34C" w14:textId="12EA4107" w:rsidR="00D13E64" w:rsidRPr="00153627" w:rsidRDefault="007B448B" w:rsidP="00D13E64">
      <w:pPr>
        <w:pStyle w:val="Heading3"/>
        <w:numPr>
          <w:ilvl w:val="0"/>
          <w:numId w:val="16"/>
        </w:numPr>
        <w:rPr>
          <w:iCs/>
        </w:rPr>
      </w:pPr>
      <w:bookmarkStart w:id="46" w:name="_LockedResources"/>
      <w:bookmarkStart w:id="47" w:name="_Toc72567633"/>
      <w:bookmarkEnd w:id="46"/>
      <w:r w:rsidRPr="00153627">
        <w:rPr>
          <w:iCs/>
        </w:rPr>
        <w:t>Locked</w:t>
      </w:r>
      <w:r w:rsidR="006E68E3" w:rsidRPr="00153627">
        <w:rPr>
          <w:iCs/>
        </w:rPr>
        <w:t xml:space="preserve"> </w:t>
      </w:r>
      <w:r w:rsidRPr="00153627">
        <w:rPr>
          <w:iCs/>
        </w:rPr>
        <w:t>Resources</w:t>
      </w:r>
      <w:bookmarkEnd w:id="47"/>
    </w:p>
    <w:p w14:paraId="6D183F55" w14:textId="77777777" w:rsidR="005374FD" w:rsidRPr="005374FD" w:rsidRDefault="005374FD" w:rsidP="005374FD"/>
    <w:p w14:paraId="0FC5E01B" w14:textId="44B03C1B" w:rsidR="00956AEE" w:rsidRDefault="003F2D4C" w:rsidP="00375A20">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9"/>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07292B">
        <w:t>.</w:t>
      </w:r>
    </w:p>
    <w:p w14:paraId="43F7FF41" w14:textId="05B5823E" w:rsidR="00760C36" w:rsidRPr="00552AD9" w:rsidRDefault="00760C36" w:rsidP="00153627">
      <w:pPr>
        <w:pStyle w:val="Heading2"/>
      </w:pPr>
      <w:bookmarkStart w:id="48" w:name="_Toc72567634"/>
      <w:r w:rsidRPr="00552AD9">
        <w:t>Vaults In</w:t>
      </w:r>
      <w:r w:rsidR="00403B74" w:rsidRPr="00552AD9">
        <w:t>-</w:t>
      </w:r>
      <w:r w:rsidRPr="00552AD9">
        <w:t>Depth</w:t>
      </w:r>
      <w:bookmarkEnd w:id="48"/>
    </w:p>
    <w:p w14:paraId="1F5247D0" w14:textId="3299AE63" w:rsidR="002134DB" w:rsidRDefault="002134DB" w:rsidP="002134DB"/>
    <w:p w14:paraId="4CC3CBCE" w14:textId="4F21A637" w:rsidR="002134DB" w:rsidRDefault="002134DB" w:rsidP="002134DB">
      <w:pPr>
        <w:pStyle w:val="Heading3"/>
        <w:numPr>
          <w:ilvl w:val="0"/>
          <w:numId w:val="23"/>
        </w:numPr>
      </w:pPr>
      <w:bookmarkStart w:id="49" w:name="_Toc72567635"/>
      <w:r>
        <w:t>Underlying Synchronization Mechanisms</w:t>
      </w:r>
      <w:bookmarkEnd w:id="49"/>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 xml:space="preserve">y all share a common API, enabling you to easily change </w:t>
      </w:r>
      <w:r w:rsidR="00EF35DD">
        <w:lastRenderedPageBreak/>
        <w:t>your chosen synchronization mechanism</w:t>
      </w:r>
      <w:r w:rsidR="00B5398B">
        <w:t xml:space="preserve"> at compile time</w:t>
      </w:r>
      <w:r w:rsidR="00EF35DD">
        <w:t>.</w:t>
      </w:r>
      <w:r w:rsidR="00EF35DD">
        <w:rPr>
          <w:rStyle w:val="FootnoteReference"/>
        </w:rPr>
        <w:footnoteReference w:id="30"/>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50" w:name="_Atomic_Vaults"/>
      <w:bookmarkStart w:id="51" w:name="_Toc72567636"/>
      <w:bookmarkEnd w:id="50"/>
      <w:r>
        <w:t>Atomic Vaults</w:t>
      </w:r>
      <w:bookmarkEnd w:id="51"/>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1"/>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2"/>
      </w:r>
      <w:r w:rsidR="00D1590C">
        <w:t xml:space="preserve">  </w:t>
      </w:r>
    </w:p>
    <w:p w14:paraId="1140E0F0" w14:textId="3846996B" w:rsidR="00331234" w:rsidRDefault="00331234" w:rsidP="007F4FEC">
      <w:pPr>
        <w:pStyle w:val="Heading3"/>
        <w:numPr>
          <w:ilvl w:val="0"/>
          <w:numId w:val="23"/>
        </w:numPr>
      </w:pPr>
      <w:bookmarkStart w:id="52" w:name="_Ref45469552"/>
      <w:bookmarkStart w:id="53" w:name="_Toc72567637"/>
      <w:r>
        <w:t>Monitor Vaults</w:t>
      </w:r>
      <w:bookmarkEnd w:id="52"/>
      <w:bookmarkEnd w:id="53"/>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3"/>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510FF00B" w:rsidR="00483D58" w:rsidRPr="00E2225D" w:rsidRDefault="00483D58" w:rsidP="00483D58">
      <w:pPr>
        <w:pStyle w:val="ListParagraph"/>
        <w:numPr>
          <w:ilvl w:val="0"/>
          <w:numId w:val="40"/>
        </w:numPr>
        <w:rPr>
          <w:i/>
          <w:iCs/>
        </w:rPr>
      </w:pPr>
      <w:r>
        <w:t xml:space="preserve">It prevents access to the protected resource whenever the lock is not </w:t>
      </w:r>
      <w:proofErr w:type="gramStart"/>
      <w:r>
        <w:t>obtained</w:t>
      </w:r>
      <w:proofErr w:type="gramEnd"/>
    </w:p>
    <w:p w14:paraId="1E2E4A96" w14:textId="6BEA44AC" w:rsidR="00452BDA" w:rsidRPr="007F4FEC" w:rsidRDefault="00452BDA" w:rsidP="00483D58">
      <w:pPr>
        <w:pStyle w:val="ListParagraph"/>
        <w:numPr>
          <w:ilvl w:val="0"/>
          <w:numId w:val="40"/>
        </w:numPr>
        <w:rPr>
          <w:i/>
          <w:iCs/>
        </w:rPr>
      </w:pPr>
      <w:r>
        <w:lastRenderedPageBreak/>
        <w:t>It does not permit recursive acquisition of locks, eliminating a bad coding practice that is – at any rate – totally unnecessary when you are protecting a resource with a vault.</w:t>
      </w:r>
    </w:p>
    <w:p w14:paraId="155977D8" w14:textId="78F7B116"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5151991E" w14:textId="77777777" w:rsidR="004D6283" w:rsidRDefault="004D6283" w:rsidP="00452BDA"/>
    <w:p w14:paraId="2BE0465D" w14:textId="363F6546" w:rsidR="00FB20E6" w:rsidRDefault="00FB20E6" w:rsidP="00FB20E6">
      <w:pPr>
        <w:pStyle w:val="Heading3"/>
        <w:numPr>
          <w:ilvl w:val="0"/>
          <w:numId w:val="23"/>
        </w:numPr>
      </w:pPr>
      <w:bookmarkStart w:id="54" w:name="_ReadWrite_Vaults"/>
      <w:bookmarkStart w:id="55" w:name="_Toc72567638"/>
      <w:bookmarkEnd w:id="54"/>
      <w:r>
        <w:t>ReadWrite Vaults</w:t>
      </w:r>
      <w:bookmarkEnd w:id="55"/>
    </w:p>
    <w:p w14:paraId="391D1023" w14:textId="2B00E329" w:rsidR="00FB20E6" w:rsidRDefault="00FB20E6" w:rsidP="00FB20E6"/>
    <w:p w14:paraId="2616E373" w14:textId="7342240F" w:rsidR="00785F65" w:rsidRDefault="00FB20E6" w:rsidP="00C243DA">
      <w:pPr>
        <w:ind w:firstLine="720"/>
      </w:pPr>
      <w:r>
        <w:t>These vaults</w:t>
      </w:r>
      <w:r w:rsidR="00673C58">
        <w:rPr>
          <w:rStyle w:val="FootnoteReference"/>
        </w:rPr>
        <w:footnoteReference w:id="34"/>
      </w:r>
      <w:r>
        <w:t xml:space="preserve"> </w:t>
      </w:r>
      <w:r w:rsidR="00C243DA">
        <w:t xml:space="preserve">use </w:t>
      </w:r>
      <w:r w:rsidR="00C243DA" w:rsidRPr="007F4FEC">
        <w:rPr>
          <w:i/>
          <w:iCs/>
        </w:rPr>
        <w:t>ReaderWriterLockSlim</w:t>
      </w:r>
      <w:r w:rsidR="00E73D0F">
        <w:rPr>
          <w:rStyle w:val="FootnoteReference"/>
          <w:i/>
          <w:iCs/>
        </w:rPr>
        <w:footnoteReference w:id="35"/>
      </w:r>
      <w:r w:rsidR="00C243DA">
        <w:t xml:space="preserve"> a</w:t>
      </w:r>
      <w:r w:rsidR="00E73D0F">
        <w:t xml:space="preserve">s their synchronization mechanism.  Unlike </w:t>
      </w:r>
      <w:r w:rsidR="00E734F4">
        <w:t xml:space="preserve">the other vaults, </w:t>
      </w:r>
      <w:r w:rsidR="00EF64D4">
        <w:t>they</w:t>
      </w:r>
      <w:r w:rsidR="00E734F4">
        <w:t xml:space="preserve"> provide multiple modes of access to the protected resource object.  </w:t>
      </w:r>
      <w:r w:rsidR="00DE1BB0">
        <w:t xml:space="preserve">They </w:t>
      </w:r>
      <w:r w:rsidR="00E734F4">
        <w:t xml:space="preserve">offer shared access across multiple threads to the protected resource when acquired in </w:t>
      </w:r>
      <w:r w:rsidR="00A97931">
        <w:t>read-only mode and exclusive access to the protected resource when acquired in read-write mode</w:t>
      </w:r>
      <w:r w:rsidR="00E734F4">
        <w:t>.</w:t>
      </w:r>
      <w:r w:rsidR="00A97931">
        <w:t xml:space="preserve">  </w:t>
      </w:r>
      <w:r w:rsidR="00DE1BB0">
        <w:t xml:space="preserve">They </w:t>
      </w:r>
      <w:r w:rsidR="00A97931">
        <w:t xml:space="preserve">also provide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w:t>
      </w:r>
      <w:r w:rsidR="00DE1BB0">
        <w:t xml:space="preserve">you may </w:t>
      </w:r>
      <w:r w:rsidR="00D37E16">
        <w:t xml:space="preserve">either release the lock when complete or choose to acquire a read-write lock </w:t>
      </w:r>
      <w:r w:rsidR="00D37E16">
        <w:rPr>
          <w:i/>
          <w:iCs/>
        </w:rPr>
        <w:t xml:space="preserve">without needing first to release </w:t>
      </w:r>
      <w:r w:rsidR="00DE1BB0">
        <w:rPr>
          <w:i/>
          <w:iCs/>
        </w:rPr>
        <w:t xml:space="preserve">the </w:t>
      </w:r>
      <w:r w:rsidR="00D37E16">
        <w:rPr>
          <w:i/>
          <w:iCs/>
        </w:rPr>
        <w:t xml:space="preserve">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lastRenderedPageBreak/>
        <w:t>It offers the ability to use a cancellation token to propagate a request to cancel the attempt to obtain the lock (by itself or in addition to the usage of a timeout period)</w:t>
      </w:r>
    </w:p>
    <w:p w14:paraId="05AEA19B" w14:textId="1EDEE2F5" w:rsidR="009A2046" w:rsidRPr="00153627" w:rsidRDefault="009A2046" w:rsidP="007F4FEC">
      <w:pPr>
        <w:pStyle w:val="ListParagraph"/>
        <w:numPr>
          <w:ilvl w:val="0"/>
          <w:numId w:val="41"/>
        </w:numPr>
        <w:rPr>
          <w:i/>
          <w:iCs/>
        </w:rPr>
      </w:pPr>
      <w:r>
        <w:t xml:space="preserve">It prevents access to the protected resource whenever the lock is not </w:t>
      </w:r>
      <w:proofErr w:type="gramStart"/>
      <w:r>
        <w:t>obtained</w:t>
      </w:r>
      <w:proofErr w:type="gramEnd"/>
    </w:p>
    <w:p w14:paraId="67B598A2" w14:textId="051CB4CF" w:rsidR="00165E55" w:rsidRPr="003552D6" w:rsidRDefault="00165E55" w:rsidP="007F4FEC">
      <w:pPr>
        <w:pStyle w:val="ListParagraph"/>
        <w:numPr>
          <w:ilvl w:val="0"/>
          <w:numId w:val="41"/>
        </w:numPr>
        <w:rPr>
          <w:i/>
          <w:iCs/>
        </w:rPr>
      </w:pPr>
      <w:r>
        <w:t xml:space="preserve">It </w:t>
      </w:r>
      <w:r w:rsidR="00BE3EFD">
        <w:t xml:space="preserve">enforces (at compile-time) readonly access to the protected resource when the lock held is a read-only </w:t>
      </w:r>
      <w:proofErr w:type="gramStart"/>
      <w:r w:rsidR="00BE3EFD">
        <w:t>lock</w:t>
      </w:r>
      <w:proofErr w:type="gramEnd"/>
      <w:r w:rsidR="00BE3EFD">
        <w:t xml:space="preserve"> </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2846D7FE" w14:textId="77777777" w:rsidR="00A454F5" w:rsidRDefault="00461512" w:rsidP="007F4FEC">
      <w:r>
        <w:t xml:space="preserve">ReadWrite locked resource objects are somewhat unique: </w:t>
      </w:r>
      <w:r w:rsidR="004762C5">
        <w:t xml:space="preserve">the </w:t>
      </w:r>
      <w:r w:rsidR="004762C5" w:rsidRPr="00375A20">
        <w:rPr>
          <w:u w:val="single"/>
        </w:rPr>
        <w:t>upgradable</w:t>
      </w:r>
      <w:r w:rsidR="004762C5">
        <w:t xml:space="preserve"> readonly locked resource object provides </w:t>
      </w:r>
      <w:r w:rsidR="004762C5">
        <w:rPr>
          <w:i/>
          <w:iCs/>
        </w:rPr>
        <w:t xml:space="preserve">the same Lock and SpinLock </w:t>
      </w:r>
      <w:r w:rsidR="004762C5">
        <w:t xml:space="preserve">methods the vault does to enable you to upgrade your lock to a read-write lock.  </w:t>
      </w:r>
    </w:p>
    <w:p w14:paraId="67FC7038" w14:textId="4B6E5886" w:rsidR="009665A0" w:rsidRDefault="004762C5" w:rsidP="00A454F5">
      <w:pPr>
        <w:ind w:firstLine="720"/>
      </w:pPr>
      <w:r>
        <w:t xml:space="preserve">At present, read-write vaults only support VaultSafe resources because it is easier to </w:t>
      </w:r>
      <w:r w:rsidR="00A454F5">
        <w:t>statically prevent write access to these types when the subject of a readonly lock</w:t>
      </w:r>
      <w:r>
        <w:t>.</w:t>
      </w:r>
      <w:r w:rsidR="00A454F5">
        <w:t xml:space="preserve">  </w:t>
      </w:r>
      <w:r w:rsidR="009665A0">
        <w:t xml:space="preserve">This requires some explanation.  A VaultSafe type is either an </w:t>
      </w:r>
      <w:r w:rsidR="009665A0">
        <w:rPr>
          <w:i/>
          <w:iCs/>
        </w:rPr>
        <w:t xml:space="preserve">unmanaged </w:t>
      </w:r>
      <w:r w:rsidR="009665A0">
        <w:t xml:space="preserve">struct (no reference types), a struct that contains only unmanaged struct members and </w:t>
      </w:r>
      <w:r w:rsidR="009665A0">
        <w:rPr>
          <w:i/>
          <w:iCs/>
        </w:rPr>
        <w:t>immutable reference type members</w:t>
      </w:r>
      <w:r w:rsidR="009665A0">
        <w:t xml:space="preserve"> or </w:t>
      </w:r>
      <w:r w:rsidR="009E3007">
        <w:t xml:space="preserve">an immutable reference type.  By taking advantage of the new </w:t>
      </w:r>
      <w:r w:rsidR="009E3007">
        <w:rPr>
          <w:i/>
          <w:iCs/>
        </w:rPr>
        <w:t xml:space="preserve">readonly </w:t>
      </w:r>
      <w:r w:rsidR="009E3007">
        <w:t>qualifiers that can be added to struct methods and properties as of C# 8.0</w:t>
      </w:r>
      <w:r w:rsidR="00444448">
        <w:rPr>
          <w:rStyle w:val="FootnoteReference"/>
        </w:rPr>
        <w:footnoteReference w:id="36"/>
      </w:r>
      <w:r w:rsidR="009E3007">
        <w:t xml:space="preserve">, it is easy to restrict </w:t>
      </w:r>
      <w:r w:rsidR="00FA6262">
        <w:t>usage of a struct subject to a readonly lock to readonly access.</w:t>
      </w:r>
      <w:r w:rsidR="00D723B7">
        <w:t xml:space="preserve">  Reference types that are not immutable, however, have no effective way to signal to the compiler which methods and properties do not result in a change to their semantic value.  For this reason,</w:t>
      </w:r>
      <w:r w:rsidR="00D7044A">
        <w:t xml:space="preserve"> generalized </w:t>
      </w:r>
      <w:r w:rsidR="00D7044A">
        <w:rPr>
          <w:i/>
          <w:iCs/>
        </w:rPr>
        <w:t xml:space="preserve">MutableResource </w:t>
      </w:r>
      <w:r w:rsidR="00D7044A">
        <w:t xml:space="preserve">ReadWriteVaults cannot be provided with the static assurances of thread-safety this library aims to provide.  </w:t>
      </w:r>
    </w:p>
    <w:p w14:paraId="5A6CD3B2" w14:textId="52E0A447" w:rsidR="007D15BE" w:rsidRDefault="00D7044A" w:rsidP="00375A20">
      <w:pPr>
        <w:ind w:firstLine="720"/>
      </w:pPr>
      <w:r>
        <w:rPr>
          <w:i/>
          <w:iCs/>
        </w:rPr>
        <w:t>VaultSafe</w:t>
      </w:r>
      <w:r>
        <w:t xml:space="preserve"> mutable structs</w:t>
      </w:r>
      <w:r w:rsidR="00F011B5">
        <w:rPr>
          <w:rStyle w:val="FootnoteReference"/>
        </w:rPr>
        <w:footnoteReference w:id="37"/>
      </w:r>
      <w:r w:rsidR="00F011B5">
        <w:t>, therefore,</w:t>
      </w:r>
      <w:r>
        <w:t xml:space="preserve"> </w:t>
      </w:r>
      <w:r w:rsidR="005B7274">
        <w:t xml:space="preserve"> are </w:t>
      </w:r>
      <w:r w:rsidR="005B7274">
        <w:rPr>
          <w:i/>
          <w:iCs/>
        </w:rPr>
        <w:t xml:space="preserve">excellent </w:t>
      </w:r>
      <w:r w:rsidR="005B7274">
        <w:t xml:space="preserve">candidates for storage within a </w:t>
      </w:r>
      <w:r w:rsidR="00955774">
        <w:rPr>
          <w:i/>
          <w:iCs/>
        </w:rPr>
        <w:t>ReadWriteVault</w:t>
      </w:r>
      <w:r w:rsidR="00BE3EFD">
        <w:rPr>
          <w:i/>
          <w:iCs/>
        </w:rPr>
        <w:t xml:space="preserve"> </w:t>
      </w:r>
      <w:r w:rsidR="00BE3EFD">
        <w:t xml:space="preserve">or, to a lesser extent, a </w:t>
      </w:r>
      <w:r w:rsidR="00BE3EFD">
        <w:rPr>
          <w:i/>
          <w:iCs/>
        </w:rPr>
        <w:t>BasicVault</w:t>
      </w:r>
      <w:r w:rsidR="00955774">
        <w:t xml:space="preserve">.  This vault’s locked resource object efficiently returns </w:t>
      </w:r>
      <w:r w:rsidR="00834BD7">
        <w:t>the protected resource</w:t>
      </w:r>
      <w:r w:rsidR="00955774">
        <w:t xml:space="preserve"> </w:t>
      </w:r>
      <w:r w:rsidR="00452DC5">
        <w:t xml:space="preserve">by mutable or read-only reference which mitigates concerns about efficiencies of using large value types.  A supplemental </w:t>
      </w:r>
      <w:r w:rsidR="00E861D5">
        <w:t>article explaining the proper usage of large mutable structs with this library is available for download with the source code of this project.</w:t>
      </w:r>
      <w:bookmarkStart w:id="56" w:name="_Ref50663411"/>
      <w:r w:rsidR="00E861D5">
        <w:rPr>
          <w:rStyle w:val="FootnoteReference"/>
        </w:rPr>
        <w:footnoteReference w:id="38"/>
      </w:r>
      <w:bookmarkEnd w:id="56"/>
      <w:r w:rsidR="008706C9">
        <w:t xml:space="preserve">  It contains copious example code.</w:t>
      </w:r>
      <w:r w:rsidR="004762C5">
        <w:t xml:space="preserve">  </w:t>
      </w:r>
    </w:p>
    <w:p w14:paraId="41EDB717" w14:textId="77777777" w:rsidR="00A454F5" w:rsidRPr="007F4FEC" w:rsidRDefault="00A454F5" w:rsidP="007F4FEC"/>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57" w:name="_Toc34484436"/>
      <w:bookmarkStart w:id="58" w:name="_Functionality_Common_to"/>
      <w:bookmarkStart w:id="59" w:name="_Toc72567639"/>
      <w:bookmarkEnd w:id="57"/>
      <w:bookmarkEnd w:id="58"/>
      <w:r>
        <w:lastRenderedPageBreak/>
        <w:t xml:space="preserve">Functionality Common </w:t>
      </w:r>
      <w:r w:rsidR="007B5C41">
        <w:t>to</w:t>
      </w:r>
      <w:r>
        <w:t xml:space="preserve"> All Vaults</w:t>
      </w:r>
      <w:r w:rsidR="007B5C41">
        <w:t xml:space="preserve"> (intended for public consumption)</w:t>
      </w:r>
      <w:bookmarkEnd w:id="59"/>
    </w:p>
    <w:p w14:paraId="1AABF97A" w14:textId="77777777" w:rsidR="00D93CA1" w:rsidRPr="00D93CA1" w:rsidRDefault="00D93CA1" w:rsidP="00D93CA1"/>
    <w:p w14:paraId="2F503E75" w14:textId="5C4A32C6" w:rsidR="008E5C0C" w:rsidRDefault="002F3EE8">
      <w:pPr>
        <w:pStyle w:val="Heading4"/>
      </w:pPr>
      <w:bookmarkStart w:id="60" w:name="_Public_Read_Only"/>
      <w:bookmarkEnd w:id="60"/>
      <w:r>
        <w:t>Public</w:t>
      </w:r>
      <w:r w:rsidR="00A336C4">
        <w:t xml:space="preserve"> Read</w:t>
      </w:r>
      <w:r w:rsidR="00F65AB2">
        <w:t xml:space="preserve"> O</w:t>
      </w:r>
      <w:r w:rsidR="00A336C4">
        <w:t>nly</w:t>
      </w:r>
      <w: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63B49D41" w:rsidR="00A92855" w:rsidRDefault="005B21D3" w:rsidP="00BA60F9">
      <w:pPr>
        <w:pStyle w:val="Caption"/>
      </w:pPr>
      <w:bookmarkStart w:id="61" w:name="_Toc72567585"/>
      <w:r>
        <w:t xml:space="preserve">Figure </w:t>
      </w:r>
      <w:fldSimple w:instr=" SEQ Figure \* ARABIC ">
        <w:r w:rsidR="00E25547">
          <w:rPr>
            <w:noProof/>
          </w:rPr>
          <w:t>6</w:t>
        </w:r>
      </w:fldSimple>
      <w:r w:rsidR="00431A28">
        <w:rPr>
          <w:noProof/>
        </w:rPr>
        <w:t xml:space="preserve"> </w:t>
      </w:r>
      <w:r w:rsidR="00431A28">
        <w:rPr>
          <w:i w:val="0"/>
          <w:iCs w:val="0"/>
          <w:noProof/>
        </w:rPr>
        <w:t>– Public Properties Common to All Vaults</w:t>
      </w:r>
      <w:bookmarkEnd w:id="61"/>
    </w:p>
    <w:p w14:paraId="34AF59BA" w14:textId="3533171E" w:rsidR="00956AEE" w:rsidRDefault="00956AEE">
      <w:r>
        <w:br w:type="page"/>
      </w:r>
    </w:p>
    <w:p w14:paraId="69F356A4" w14:textId="0BEE3179" w:rsidR="006B1C4A" w:rsidRDefault="006B1C4A">
      <w:pPr>
        <w:pStyle w:val="Heading4"/>
      </w:pPr>
      <w:r w:rsidRPr="006B1C4A">
        <w:lastRenderedPageBreak/>
        <w:t>Dispose</w:t>
      </w:r>
      <w:r>
        <w:t xml:space="preserve"> and </w:t>
      </w:r>
      <w:proofErr w:type="gramStart"/>
      <w:r w:rsidRPr="006B1C4A">
        <w:t>TryDispose</w:t>
      </w:r>
      <w:proofErr w:type="gramEnd"/>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11951EEF" w:rsidR="006B1C4A" w:rsidRPr="00431A28" w:rsidRDefault="005B21D3" w:rsidP="005B21D3">
      <w:pPr>
        <w:pStyle w:val="Caption"/>
        <w:rPr>
          <w:i w:val="0"/>
          <w:iCs w:val="0"/>
        </w:rPr>
      </w:pPr>
      <w:bookmarkStart w:id="62" w:name="_Toc72567586"/>
      <w:r>
        <w:t xml:space="preserve">Figure </w:t>
      </w:r>
      <w:fldSimple w:instr=" SEQ Figure \* ARABIC ">
        <w:r w:rsidR="00E25547">
          <w:rPr>
            <w:noProof/>
          </w:rPr>
          <w:t>7</w:t>
        </w:r>
      </w:fldSimple>
      <w:r w:rsidR="00431A28">
        <w:rPr>
          <w:i w:val="0"/>
          <w:iCs w:val="0"/>
          <w:noProof/>
        </w:rPr>
        <w:t xml:space="preserve"> – Public Methods Common to All Vaults</w:t>
      </w:r>
      <w:bookmarkEnd w:id="62"/>
    </w:p>
    <w:p w14:paraId="64AF0F99" w14:textId="52E849FC" w:rsidR="009C1347" w:rsidRDefault="009C1347">
      <w:r>
        <w:br w:type="page"/>
      </w:r>
    </w:p>
    <w:p w14:paraId="5B749E07" w14:textId="0C8F32AC" w:rsidR="007B5C41" w:rsidRPr="008637C3" w:rsidRDefault="00E12C8B">
      <w:pPr>
        <w:pStyle w:val="Heading4"/>
      </w:pPr>
      <w:r w:rsidRPr="008637C3">
        <w:lastRenderedPageBreak/>
        <w:t>Lock Acquisition</w:t>
      </w:r>
      <w:r w:rsidR="008E5C0C" w:rsidRPr="008637C3">
        <w:t xml:space="preserve"> Method</w:t>
      </w:r>
      <w:r w:rsidRPr="008637C3">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bookmarkStart w:id="63" w:name="_Lock_and_SpinLock"/>
      <w:bookmarkStart w:id="64" w:name="_Ref45469813"/>
      <w:bookmarkEnd w:id="63"/>
      <w:r w:rsidRPr="007F4FEC">
        <w:rPr>
          <w:i/>
          <w:iCs/>
        </w:rPr>
        <w:t>Lock</w:t>
      </w:r>
      <w:r>
        <w:t xml:space="preserve"> </w:t>
      </w:r>
      <w:r w:rsidRPr="007F4FEC">
        <w:t>and</w:t>
      </w:r>
      <w:r>
        <w:rPr>
          <w:i/>
          <w:iCs/>
        </w:rPr>
        <w:t xml:space="preserve"> </w:t>
      </w:r>
      <w:r w:rsidRPr="007F4FEC">
        <w:rPr>
          <w:i/>
          <w:iCs/>
        </w:rPr>
        <w:t>SpinLock</w:t>
      </w:r>
      <w:bookmarkEnd w:id="64"/>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9"/>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Pr="00153627" w:rsidRDefault="00E7185D" w:rsidP="007F4FEC">
      <w:pPr>
        <w:pStyle w:val="Heading5"/>
        <w:numPr>
          <w:ilvl w:val="3"/>
          <w:numId w:val="13"/>
        </w:numPr>
      </w:pPr>
      <w:r w:rsidRPr="00153627">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72D6EAAA" w:rsidR="004F21C8" w:rsidRDefault="004F21C8" w:rsidP="004F21C8">
      <w:pPr>
        <w:pStyle w:val="Caption"/>
        <w:keepNext/>
        <w:rPr>
          <w:i w:val="0"/>
          <w:iCs w:val="0"/>
        </w:rPr>
      </w:pPr>
      <w:r>
        <w:t xml:space="preserve">Table </w:t>
      </w:r>
      <w:fldSimple w:instr=" SEQ Table \* ARABIC ">
        <w:r w:rsidR="00E25547">
          <w:rPr>
            <w:noProof/>
          </w:rPr>
          <w:t>1</w:t>
        </w:r>
      </w:fldSimple>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C3842A8" w14:textId="72A7A162" w:rsidR="00FB7DA9" w:rsidRDefault="00FB7DA9">
      <w:pPr>
        <w:pStyle w:val="Heading4"/>
      </w:pPr>
      <w:r>
        <w:lastRenderedPageBreak/>
        <w:t>Method Group Overloads</w:t>
      </w:r>
    </w:p>
    <w:p w14:paraId="5B1146A2" w14:textId="77777777" w:rsidR="00451786" w:rsidRDefault="00451786" w:rsidP="006A038E">
      <w:pPr>
        <w:ind w:firstLine="720"/>
      </w:pPr>
    </w:p>
    <w:p w14:paraId="0E2525AF" w14:textId="490189D3" w:rsidR="005B21D3" w:rsidRDefault="00992A1B" w:rsidP="006A038E">
      <w:pPr>
        <w:ind w:firstLine="720"/>
      </w:pPr>
      <w:r>
        <w:t>The overloads of these methods are summarized below:</w:t>
      </w:r>
    </w:p>
    <w:tbl>
      <w:tblPr>
        <w:tblW w:w="9331" w:type="dxa"/>
        <w:tblCellMar>
          <w:left w:w="0" w:type="dxa"/>
          <w:right w:w="0" w:type="dxa"/>
        </w:tblCellMar>
        <w:tblLook w:val="04A0" w:firstRow="1" w:lastRow="0" w:firstColumn="1" w:lastColumn="0" w:noHBand="0" w:noVBand="1"/>
      </w:tblPr>
      <w:tblGrid>
        <w:gridCol w:w="2764"/>
        <w:gridCol w:w="2923"/>
        <w:gridCol w:w="3638"/>
        <w:gridCol w:w="7"/>
      </w:tblGrid>
      <w:tr w:rsidR="006A038E" w:rsidRPr="006A038E" w14:paraId="2CC4A105" w14:textId="77777777" w:rsidTr="00375A20">
        <w:trPr>
          <w:divId w:val="1683509909"/>
          <w:trHeight w:val="207"/>
        </w:trPr>
        <w:tc>
          <w:tcPr>
            <w:tcW w:w="9331" w:type="dxa"/>
            <w:gridSpan w:val="4"/>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375A20">
        <w:trPr>
          <w:gridAfter w:val="1"/>
          <w:divId w:val="1683509909"/>
          <w:wAfter w:w="8" w:type="dxa"/>
          <w:trHeight w:val="207"/>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2808" w:type="dxa"/>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375A20">
        <w:trPr>
          <w:gridAfter w:val="1"/>
          <w:divId w:val="1683509909"/>
          <w:wAfter w:w="8" w:type="dxa"/>
          <w:trHeight w:val="41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40"/>
            </w:r>
          </w:p>
        </w:tc>
      </w:tr>
      <w:tr w:rsidR="006A038E" w:rsidRPr="006A038E" w14:paraId="1EAC1FB2"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80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3842"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1"/>
            </w:r>
          </w:p>
        </w:tc>
      </w:tr>
      <w:tr w:rsidR="006A038E" w:rsidRPr="006A038E" w14:paraId="4BEB8B61"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2"/>
            </w:r>
          </w:p>
        </w:tc>
      </w:tr>
      <w:tr w:rsidR="006A038E" w:rsidRPr="006A038E" w14:paraId="03971F10" w14:textId="77777777" w:rsidTr="00375A20">
        <w:trPr>
          <w:gridAfter w:val="1"/>
          <w:divId w:val="1683509909"/>
          <w:wAfter w:w="8" w:type="dxa"/>
          <w:trHeight w:val="146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80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3842"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43"/>
            </w:r>
          </w:p>
        </w:tc>
      </w:tr>
    </w:tbl>
    <w:p w14:paraId="452D8EE1" w14:textId="3F2D9C41" w:rsidR="00F365E1" w:rsidRDefault="00B5430D" w:rsidP="00B5430D">
      <w:pPr>
        <w:pStyle w:val="Caption"/>
        <w:rPr>
          <w:i w:val="0"/>
          <w:iCs w:val="0"/>
          <w:noProof/>
        </w:rPr>
      </w:pPr>
      <w:bookmarkStart w:id="65" w:name="_Toc72567587"/>
      <w:r>
        <w:t xml:space="preserve">Figure </w:t>
      </w:r>
      <w:fldSimple w:instr=" SEQ Figure \* ARABIC ">
        <w:r w:rsidR="00E25547">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65"/>
    </w:p>
    <w:p w14:paraId="56BA02A4" w14:textId="74B6D0DB" w:rsidR="0075378D" w:rsidRPr="00153627" w:rsidRDefault="00403B74" w:rsidP="00153627">
      <w:pPr>
        <w:pStyle w:val="Heading4"/>
      </w:pPr>
      <w:bookmarkStart w:id="66" w:name="_BasicVault&lt;T&gt;"/>
      <w:bookmarkStart w:id="67" w:name="_Basic_Vaults"/>
      <w:bookmarkEnd w:id="66"/>
      <w:bookmarkEnd w:id="67"/>
      <w:r w:rsidRPr="00153627">
        <w:t>Basic</w:t>
      </w:r>
      <w:r w:rsidR="00B12F2B" w:rsidRPr="00153627">
        <w:t xml:space="preserve"> </w:t>
      </w:r>
      <w:r w:rsidRPr="00153627">
        <w:t>Vault</w:t>
      </w:r>
      <w:r w:rsidR="00B12F2B" w:rsidRPr="00153627">
        <w:t>s</w:t>
      </w:r>
    </w:p>
    <w:p w14:paraId="254CABAE" w14:textId="77777777" w:rsidR="00B12F2B" w:rsidRDefault="00B12F2B" w:rsidP="007F4FEC">
      <w:pPr>
        <w:ind w:left="720" w:firstLine="720"/>
      </w:pPr>
    </w:p>
    <w:p w14:paraId="4146CA32" w14:textId="76542E21"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include  </w:t>
      </w:r>
      <w:r w:rsidRPr="007F4FEC">
        <w:rPr>
          <w:i/>
          <w:iCs/>
        </w:rPr>
        <w:t>BasicVault</w:t>
      </w:r>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 xml:space="preserve">certain </w:t>
      </w:r>
      <w:r w:rsidR="00451786">
        <w:t xml:space="preserve">categories </w:t>
      </w:r>
      <w:r w:rsidR="003019AD">
        <w:t>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44"/>
      </w:r>
      <w:r w:rsidR="0075606F">
        <w:t xml:space="preserve"> have highly convenient methods that can </w:t>
      </w:r>
      <w:r w:rsidR="0075606F">
        <w:lastRenderedPageBreak/>
        <w:t>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535A88">
        <w:rPr>
          <w:rStyle w:val="FootnoteReference"/>
        </w:rPr>
        <w:footnoteReference w:id="45"/>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6"/>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7"/>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8"/>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9"/>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64B350F2" w:rsidR="00D63496" w:rsidRPr="007F4FEC" w:rsidRDefault="00300C44" w:rsidP="00153627">
      <w:pPr>
        <w:pStyle w:val="Heading4"/>
        <w:rPr>
          <w:noProof/>
        </w:rPr>
      </w:pPr>
      <w:bookmarkStart w:id="68" w:name="_MutableResourceVault&lt;T&gt;"/>
      <w:bookmarkStart w:id="69" w:name="_Ref28434590"/>
      <w:bookmarkStart w:id="70" w:name="_Ref28434608"/>
      <w:bookmarkEnd w:id="68"/>
      <w:r w:rsidRPr="007F4FEC">
        <w:rPr>
          <w:noProof/>
        </w:rPr>
        <w:t>Mutable</w:t>
      </w:r>
      <w:r w:rsidR="000F5D42">
        <w:rPr>
          <w:noProof/>
        </w:rPr>
        <w:t xml:space="preserve"> </w:t>
      </w:r>
      <w:r w:rsidRPr="007F4FEC">
        <w:rPr>
          <w:noProof/>
        </w:rPr>
        <w:t>Resource</w:t>
      </w:r>
      <w:r w:rsidR="000F5D42">
        <w:rPr>
          <w:noProof/>
        </w:rPr>
        <w:t xml:space="preserve"> </w:t>
      </w:r>
      <w:r w:rsidRPr="007F4FEC">
        <w:rPr>
          <w:noProof/>
        </w:rPr>
        <w:t>Vault</w:t>
      </w:r>
      <w:r w:rsidR="0078634A" w:rsidRPr="007F4FEC">
        <w:rPr>
          <w:noProof/>
        </w:rPr>
        <w:t>s</w:t>
      </w:r>
      <w:bookmarkEnd w:id="69"/>
      <w:bookmarkEnd w:id="70"/>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50"/>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51"/>
      </w:r>
      <w:r w:rsidR="00D45BF0">
        <w:t xml:space="preserve">   Otherwise, mutable state </w:t>
      </w:r>
      <w:r w:rsidR="00D45BF0">
        <w:lastRenderedPageBreak/>
        <w:t xml:space="preserve">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52"/>
      </w:r>
      <w:r w:rsidR="00405CD7">
        <w:t xml:space="preserve">  </w:t>
      </w:r>
    </w:p>
    <w:p w14:paraId="0C651A24" w14:textId="2C60FC92" w:rsidR="00FE5532" w:rsidRPr="00153627" w:rsidRDefault="00D147B6" w:rsidP="00153627">
      <w:pPr>
        <w:pStyle w:val="Heading5"/>
        <w:numPr>
          <w:ilvl w:val="3"/>
          <w:numId w:val="13"/>
        </w:numPr>
      </w:pPr>
      <w:r w:rsidRPr="00153627">
        <w:t>Factory Method</w:t>
      </w:r>
      <w:r w:rsidR="0027292E" w:rsidRPr="00153627">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71" w:name="_MON_1639040444"/>
    <w:bookmarkEnd w:id="71"/>
    <w:p w14:paraId="1409D958" w14:textId="77777777" w:rsidR="00E76206" w:rsidRDefault="00E76206" w:rsidP="00E76206">
      <w:pPr>
        <w:keepNext/>
        <w:ind w:firstLine="720"/>
      </w:pPr>
      <w:r>
        <w:object w:dxaOrig="8295" w:dyaOrig="5058" w14:anchorId="163B3F71">
          <v:shape id="_x0000_i1030" type="#_x0000_t75" style="width:413.9pt;height:252.65pt" o:ole="">
            <v:imagedata r:id="rId28" o:title=""/>
          </v:shape>
          <o:OLEObject Type="Embed" ProgID="Word.Document.12" ShapeID="_x0000_i1030" DrawAspect="Content" ObjectID="_1683180707" r:id="rId29">
            <o:FieldCodes>\s</o:FieldCodes>
          </o:OLEObject>
        </w:object>
      </w:r>
    </w:p>
    <w:p w14:paraId="12273703" w14:textId="5EC249DD" w:rsidR="00E76206" w:rsidRDefault="00E76206" w:rsidP="00F365E1">
      <w:pPr>
        <w:pStyle w:val="Caption"/>
      </w:pPr>
      <w:bookmarkStart w:id="72" w:name="_Toc72567588"/>
      <w:r>
        <w:t xml:space="preserve">Figure </w:t>
      </w:r>
      <w:fldSimple w:instr=" SEQ Figure \* ARABIC ">
        <w:r w:rsidR="00E25547">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72"/>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w:t>
      </w:r>
      <w:r w:rsidR="00914EEC">
        <w:lastRenderedPageBreak/>
        <w:t xml:space="preserve">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73" w:name="_MON_1639041117"/>
    <w:bookmarkEnd w:id="73"/>
    <w:p w14:paraId="345BC29B" w14:textId="04835950" w:rsidR="004C7369" w:rsidRDefault="004C7369" w:rsidP="004C7369">
      <w:pPr>
        <w:keepNext/>
      </w:pPr>
      <w:r>
        <w:object w:dxaOrig="10800" w:dyaOrig="10116" w14:anchorId="5DEE2BFD">
          <v:shape id="_x0000_i1031" type="#_x0000_t75" style="width:540.55pt;height:505.3pt" o:ole="">
            <v:imagedata r:id="rId30" o:title=""/>
          </v:shape>
          <o:OLEObject Type="Embed" ProgID="Word.Document.12" ShapeID="_x0000_i1031" DrawAspect="Content" ObjectID="_1683180708" r:id="rId31">
            <o:FieldCodes>\s</o:FieldCodes>
          </o:OLEObject>
        </w:object>
      </w:r>
    </w:p>
    <w:p w14:paraId="39AA8954" w14:textId="5E514D0F" w:rsidR="008E39A0" w:rsidRPr="004B4062" w:rsidRDefault="004C7369" w:rsidP="004C7369">
      <w:pPr>
        <w:pStyle w:val="Caption"/>
        <w:rPr>
          <w:i w:val="0"/>
          <w:iCs w:val="0"/>
        </w:rPr>
      </w:pPr>
      <w:bookmarkStart w:id="74" w:name="_Toc72567589"/>
      <w:r>
        <w:t xml:space="preserve">Figure </w:t>
      </w:r>
      <w:fldSimple w:instr=" SEQ Figure \* ARABIC ">
        <w:r w:rsidR="00E25547">
          <w:rPr>
            <w:noProof/>
          </w:rPr>
          <w:t>10</w:t>
        </w:r>
      </w:fldSimple>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74"/>
    </w:p>
    <w:p w14:paraId="13C46880" w14:textId="1B295EE2"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53"/>
      </w:r>
      <w:r w:rsidR="00E433D6">
        <w:t xml:space="preserve"> of confidence that no externally accessible mutable state</w:t>
      </w:r>
      <w:r w:rsidR="00E44B01">
        <w:t xml:space="preserve"> will be mingled with the protected resource </w:t>
      </w:r>
      <w:r w:rsidR="0011660E">
        <w:t xml:space="preserve">in the </w:t>
      </w:r>
      <w:proofErr w:type="gramStart"/>
      <w:r w:rsidR="0011660E">
        <w:t>vault</w:t>
      </w:r>
      <w:proofErr w:type="gramEnd"/>
      <w:r w:rsidR="0011660E">
        <w:t xml:space="preserve">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A7350" w:rsidR="00AA2570" w:rsidRDefault="00D77A74" w:rsidP="00153627">
      <w:pPr>
        <w:pStyle w:val="Heading5"/>
        <w:numPr>
          <w:ilvl w:val="3"/>
          <w:numId w:val="13"/>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54"/>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55"/>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53627" w:rsidRDefault="006C37DC" w:rsidP="00153627">
      <w:pPr>
        <w:pStyle w:val="Heading4"/>
      </w:pPr>
      <w:bookmarkStart w:id="75" w:name="_CustomizableMutableResourceVault&lt;T&gt;"/>
      <w:bookmarkEnd w:id="75"/>
      <w:r w:rsidRPr="00153627">
        <w:t>Customizable</w:t>
      </w:r>
      <w:r w:rsidR="00300C44" w:rsidRPr="00153627">
        <w:t>MutableResourceVault</w:t>
      </w:r>
      <w:r w:rsidR="00160D0D" w:rsidRPr="00153627">
        <w:t>&lt;T&gt;</w:t>
      </w:r>
    </w:p>
    <w:p w14:paraId="7C61ED08" w14:textId="53CF59D2" w:rsidR="006C37DC" w:rsidRDefault="006C37DC" w:rsidP="006C37DC"/>
    <w:p w14:paraId="64A80D72" w14:textId="4E58C74E" w:rsidR="003D7F41" w:rsidRDefault="006C37DC" w:rsidP="003D7F41">
      <w:pPr>
        <w:ind w:firstLine="720"/>
      </w:pPr>
      <w:r>
        <w:t xml:space="preserve">As shown below, the usage of the </w:t>
      </w:r>
      <w:r w:rsidR="00300C44" w:rsidRPr="00300C44">
        <w:rPr>
          <w:i/>
          <w:iCs/>
        </w:rPr>
        <w:t>MutableResourceVault</w:t>
      </w:r>
      <w:r w:rsidR="00C9369A">
        <w:t>’s</w:t>
      </w:r>
      <w:r w:rsidR="00584CFC">
        <w:rPr>
          <w:rStyle w:val="FootnoteReference"/>
        </w:rPr>
        <w:footnoteReference w:id="56"/>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a more convenient syntax.  The project itself provides a</w:t>
      </w:r>
      <w:r w:rsidR="003B3750">
        <w:t xml:space="preserve"> </w:t>
      </w:r>
      <w:proofErr w:type="gramStart"/>
      <w:r w:rsidR="000D37BB">
        <w:t>well-documented class</w:t>
      </w:r>
      <w:r w:rsidR="0015161F">
        <w:t>es</w:t>
      </w:r>
      <w:proofErr w:type="gramEnd"/>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w:t>
      </w:r>
      <w:r w:rsidR="004B7488">
        <w:lastRenderedPageBreak/>
        <w:t xml:space="preserve">on the locked resource object </w:t>
      </w:r>
      <w:r w:rsidR="003D7F41">
        <w:t>provide an excellent and more quickly realized alternative to using Customized Vaults</w:t>
      </w:r>
      <w:r w:rsidR="004B7488">
        <w:t>.</w:t>
      </w:r>
      <w:r w:rsidR="00453A60">
        <w:rPr>
          <w:rStyle w:val="FootnoteReference"/>
        </w:rPr>
        <w:footnoteReference w:id="57"/>
      </w:r>
    </w:p>
    <w:p w14:paraId="34F0C09F" w14:textId="0F0B2711" w:rsidR="005C4B5A" w:rsidRDefault="003836A2" w:rsidP="003836A2">
      <w:pPr>
        <w:pStyle w:val="Heading4"/>
      </w:pPr>
      <w:r>
        <w:t xml:space="preserve">Specialized Vaults </w:t>
      </w:r>
    </w:p>
    <w:p w14:paraId="57287E43" w14:textId="4780ADB3" w:rsidR="003836A2" w:rsidRDefault="003836A2" w:rsidP="003836A2"/>
    <w:p w14:paraId="2E94924E" w14:textId="11988752" w:rsidR="003836A2" w:rsidRPr="00153627" w:rsidRDefault="003836A2" w:rsidP="00153627">
      <w:pPr>
        <w:ind w:firstLine="720"/>
      </w:pPr>
      <w:r>
        <w:t xml:space="preserve">This project provides several specialized vaults for your convenience and to demonstrate how to use this library to create your own specialized vaults.  </w:t>
      </w:r>
      <w:r w:rsidR="004D61E6">
        <w:t xml:space="preserve">Generally, the purpose of a specialized vault is to provide a vault with locked resources objects that have convenient syntax like Basic Vaults but whose resources </w:t>
      </w:r>
      <w:r w:rsidR="00D95641">
        <w:t>do not meet vault safety requirements.</w:t>
      </w:r>
    </w:p>
    <w:p w14:paraId="456E6B5C" w14:textId="48F283EE" w:rsidR="003B3750" w:rsidRPr="00153627" w:rsidRDefault="00D95641" w:rsidP="00153627">
      <w:pPr>
        <w:pStyle w:val="Heading5"/>
        <w:numPr>
          <w:ilvl w:val="3"/>
          <w:numId w:val="13"/>
        </w:numPr>
        <w:rPr>
          <w:i/>
          <w:iCs/>
        </w:rPr>
      </w:pPr>
      <w:r w:rsidRPr="00153627">
        <w:rPr>
          <w:i/>
          <w:iCs/>
        </w:rPr>
        <w:t>ReadWriteStringBufferVault</w:t>
      </w:r>
    </w:p>
    <w:p w14:paraId="3D564BCF" w14:textId="77777777" w:rsidR="00D95641" w:rsidRDefault="00D95641" w:rsidP="00DE23A1">
      <w:pPr>
        <w:ind w:firstLine="720"/>
      </w:pPr>
    </w:p>
    <w:p w14:paraId="4646520E" w14:textId="39E66089" w:rsidR="00DE23A1" w:rsidRDefault="00B66622" w:rsidP="00DE23A1">
      <w:pPr>
        <w:ind w:firstLine="720"/>
      </w:pPr>
      <w:r>
        <w:t>This specialized Read</w:t>
      </w:r>
      <w:r w:rsidR="00773FC3">
        <w:t xml:space="preserve"> </w:t>
      </w:r>
      <w:r>
        <w:t xml:space="preserve">Write </w:t>
      </w:r>
      <w:r w:rsidR="00773FC3">
        <w:t>V</w:t>
      </w:r>
      <w:r>
        <w:t xml:space="preserve">ault provides properly guarded read-only and read-write </w:t>
      </w:r>
      <w:r w:rsidR="00E73A46">
        <w:t xml:space="preserve">access to a </w:t>
      </w:r>
      <w:r w:rsidR="00E73A46">
        <w:rPr>
          <w:i/>
          <w:iCs/>
        </w:rPr>
        <w:t xml:space="preserve">StringBuilder </w:t>
      </w:r>
      <w:r w:rsidR="00E73A46">
        <w:t>object</w:t>
      </w:r>
      <w:r w:rsidR="0017745B">
        <w:t>.</w:t>
      </w:r>
      <w:r w:rsidR="00B5552A">
        <w:t xml:space="preserve">  It also provides access to the convenience methods of the BasicVault by providing an implementation if </w:t>
      </w:r>
      <w:r w:rsidR="00B5552A" w:rsidRPr="00E452BC">
        <w:rPr>
          <w:i/>
          <w:iCs/>
        </w:rPr>
        <w:t>IBasicVault&lt;string&gt;</w:t>
      </w:r>
      <w:r w:rsidR="00B5552A">
        <w:t xml:space="preserve">.  </w:t>
      </w:r>
      <w:r w:rsidR="00135E41">
        <w:t xml:space="preserve">Moreover, the read-only version of its locked-resource object provides </w:t>
      </w:r>
      <w:r w:rsidR="00DE23A1">
        <w:t>many convenience functions that are absent from the StringBuilder interface.</w:t>
      </w:r>
    </w:p>
    <w:p w14:paraId="299F057F" w14:textId="6FB52855" w:rsidR="00BD632C" w:rsidRDefault="00BD632C" w:rsidP="00BD632C">
      <w:pPr>
        <w:pStyle w:val="Heading5"/>
        <w:numPr>
          <w:ilvl w:val="3"/>
          <w:numId w:val="13"/>
        </w:numPr>
      </w:pPr>
      <w:r w:rsidRPr="00153627">
        <w:rPr>
          <w:i/>
          <w:iCs/>
        </w:rPr>
        <w:t>ReadWriteValueListVault&lt;[VaultSafeTypeParam] TItem&gt;</w:t>
      </w:r>
    </w:p>
    <w:p w14:paraId="13D94768" w14:textId="11952472" w:rsidR="00773FC3" w:rsidRDefault="00773FC3" w:rsidP="00773FC3"/>
    <w:p w14:paraId="21A3DDB7" w14:textId="469918A0" w:rsidR="00773FC3" w:rsidRPr="00153627" w:rsidRDefault="00773FC3" w:rsidP="00153627">
      <w:pPr>
        <w:ind w:firstLine="720"/>
      </w:pPr>
      <w:r w:rsidRPr="006B4706">
        <w:t xml:space="preserve">This </w:t>
      </w:r>
      <w:r>
        <w:t>specialized</w:t>
      </w:r>
      <w:r w:rsidRPr="006B4706">
        <w:t xml:space="preserve"> ReadWriteVault protects a self-resizing array-like object inspired by </w:t>
      </w:r>
      <w:r w:rsidRPr="00153627">
        <w:rPr>
          <w:i/>
          <w:iCs/>
        </w:rPr>
        <w:t>System.Collections.Generic.List&lt;T&gt;</w:t>
      </w:r>
      <w:r w:rsidRPr="006B4706">
        <w:t xml:space="preserve">.  It is an implementation of the abstract class ReadWriteListVault&lt;[VaultSafeTypeParam] TItem, TList&gt; where TList is a ByRefList&lt;TItem&gt;.  Its LockedResource objects provide an </w:t>
      </w:r>
      <w:r>
        <w:t>API</w:t>
      </w:r>
      <w:r w:rsidRPr="006B4706">
        <w:t xml:space="preserve"> </w:t>
      </w:r>
      <w:proofErr w:type="gramStart"/>
      <w:r w:rsidRPr="006B4706">
        <w:t>similar to</w:t>
      </w:r>
      <w:proofErr w:type="gramEnd"/>
      <w:r w:rsidRPr="006B4706">
        <w:t xml:space="preserve"> that of List&lt;T&gt; (for read-write LockedResource) or IReadOnlyList&lt;T&gt; (for read-only or upgradable readonly LockedResources) </w:t>
      </w:r>
      <w:r w:rsidRPr="006B4706">
        <w:rPr>
          <w:i/>
          <w:iCs/>
        </w:rPr>
        <w:t>but do not and cannot implement any interface because as with all LockedResources, it is a ref struct</w:t>
      </w:r>
      <w:r w:rsidRPr="006B4706">
        <w:t>.</w:t>
      </w:r>
    </w:p>
    <w:p w14:paraId="694F6E72" w14:textId="49BC8C54" w:rsidR="0083695B" w:rsidRDefault="008A2DEA" w:rsidP="00BD632C">
      <w:pPr>
        <w:pStyle w:val="Heading5"/>
        <w:ind w:left="3960"/>
      </w:pPr>
      <w:r>
        <w:t>iii.</w:t>
      </w:r>
      <w:r>
        <w:tab/>
        <w:t>Stress Test / Demonstrations for Specialized Vaults</w:t>
      </w:r>
    </w:p>
    <w:p w14:paraId="4953A169" w14:textId="46968296" w:rsidR="008A2DEA" w:rsidRDefault="008A2DEA" w:rsidP="008A2DEA"/>
    <w:p w14:paraId="63C80203" w14:textId="77777777" w:rsidR="00FF408E" w:rsidRDefault="008A2DEA" w:rsidP="008A2DEA">
      <w:pPr>
        <w:ind w:firstLine="720"/>
      </w:pPr>
      <w:r>
        <w:t xml:space="preserve">The Clorton Game and </w:t>
      </w:r>
      <w:r w:rsidR="003B5EFF">
        <w:t>C</w:t>
      </w:r>
      <w:r w:rsidR="00F15BB4">
        <w:t>a</w:t>
      </w:r>
      <w:r w:rsidR="003B5EFF">
        <w:t>fe Babe</w:t>
      </w:r>
      <w:r w:rsidR="00F15BB4">
        <w:t xml:space="preserve"> Game are stress tests that also demonstrate the usage of </w:t>
      </w:r>
      <w:r w:rsidR="00FF408E">
        <w:rPr>
          <w:i/>
          <w:iCs/>
        </w:rPr>
        <w:t xml:space="preserve">ReadWriteStringBufferVault </w:t>
      </w:r>
      <w:r w:rsidR="00FF408E">
        <w:t xml:space="preserve">and the </w:t>
      </w:r>
      <w:r w:rsidR="00FF408E">
        <w:rPr>
          <w:i/>
          <w:iCs/>
        </w:rPr>
        <w:t>ReadWriteValueListVault&lt;[VaultSafeTypeParam] TItem&gt;</w:t>
      </w:r>
      <w:r w:rsidR="00FF408E">
        <w:t xml:space="preserve">.  </w:t>
      </w:r>
    </w:p>
    <w:p w14:paraId="171C9CCC" w14:textId="1C77A33B" w:rsidR="008A2DEA" w:rsidRDefault="00805DEC" w:rsidP="00805DEC">
      <w:pPr>
        <w:pStyle w:val="Heading6"/>
        <w:numPr>
          <w:ilvl w:val="6"/>
          <w:numId w:val="17"/>
        </w:numPr>
      </w:pPr>
      <w:r>
        <w:t>Clorton Game</w:t>
      </w:r>
    </w:p>
    <w:p w14:paraId="34BDD82A" w14:textId="77777777" w:rsidR="00805DEC" w:rsidRPr="00805DEC" w:rsidRDefault="00805DEC" w:rsidP="00153627"/>
    <w:p w14:paraId="5C6C2BC5" w14:textId="4B31B217" w:rsidR="00B5075B" w:rsidRDefault="00FF3928" w:rsidP="00B5075B">
      <w:pPr>
        <w:ind w:firstLine="720"/>
      </w:pPr>
      <w:r>
        <w:t>The Clorton game</w:t>
      </w:r>
      <w:r w:rsidR="00043EDF">
        <w:t>’s source code and binaries</w:t>
      </w:r>
      <w:r w:rsidR="00A52E2E">
        <w:t xml:space="preserve"> </w:t>
      </w:r>
      <w:r w:rsidR="00043EDF">
        <w:t>are</w:t>
      </w:r>
      <w:r>
        <w:t xml:space="preserve"> included </w:t>
      </w:r>
      <w:r w:rsidR="00043EDF">
        <w:t xml:space="preserve">on </w:t>
      </w:r>
      <w:r w:rsidR="002E734F">
        <w:t xml:space="preserve">this project’s </w:t>
      </w:r>
      <w:r>
        <w:t xml:space="preserve">GitHub </w:t>
      </w:r>
      <w:r w:rsidR="002E734F">
        <w:t>repository</w:t>
      </w:r>
      <w:r>
        <w:t xml:space="preserve">.  </w:t>
      </w:r>
      <w:r w:rsidR="0083695B">
        <w:t xml:space="preserve">It </w:t>
      </w:r>
      <w:r w:rsidR="00B5075B">
        <w:t xml:space="preserve">demonstrates the uses of ReadWrite vaults and serves as a stress test to </w:t>
      </w:r>
      <w:r w:rsidR="00B5075B">
        <w:lastRenderedPageBreak/>
        <w:t>validate that it works properly in an environment of high contentio</w:t>
      </w:r>
      <w:r w:rsidR="004F4990">
        <w:t xml:space="preserve">n.  Clorton game is played by </w:t>
      </w:r>
      <w:r w:rsidR="009F712E">
        <w:t xml:space="preserve">a set of read-only threads that scan a character buffer for the text “CLORTON”: the first reader thread to find this text wins </w:t>
      </w:r>
      <w:r w:rsidR="00B144B7">
        <w:t>the game.  Non-competitive threads also participate</w:t>
      </w:r>
      <w:r w:rsidR="00575DED">
        <w:t>.  T</w:t>
      </w:r>
      <w:r w:rsidR="00B144B7">
        <w:t xml:space="preserve">here is an ‘x’ writer and ‘o’ writer thread that obtain writeable locks on the resource and write a random number of ‘x’es or ‘o’es then release their lock and repeat.  Finally, </w:t>
      </w:r>
      <w:r w:rsidR="00575DED">
        <w:t xml:space="preserve">there is an </w:t>
      </w:r>
      <w:r w:rsidR="001A1A89">
        <w:t xml:space="preserve">arbiter thread that obtains an </w:t>
      </w:r>
      <w:r w:rsidR="00575DED">
        <w:t xml:space="preserve">upgradable </w:t>
      </w:r>
      <w:r w:rsidR="001A1A89">
        <w:t>readonly lock.  When it obtains this lock</w:t>
      </w:r>
      <w:r w:rsidR="00381354">
        <w:t>,</w:t>
      </w:r>
      <w:r w:rsidR="001A1A89">
        <w:t xml:space="preserve"> it scans the buffer to determine whether the </w:t>
      </w:r>
      <w:r w:rsidR="00381354">
        <w:t>absolute value of the difference between the number of x’es and the number of o’es is a positive integer evenly divisible by thirteen: if so, it upgrades its lock to a writable lock and appends “CLORTON” to it</w:t>
      </w:r>
      <w:r>
        <w:t>.</w:t>
      </w:r>
      <w:r w:rsidR="0083695B">
        <w:t xml:space="preserve"> This enables one of the reader threads to find the text it seeks and thereby win the game.</w:t>
      </w:r>
      <w:r>
        <w:t xml:space="preserve"> </w:t>
      </w:r>
    </w:p>
    <w:p w14:paraId="45459D02" w14:textId="4594D9C9" w:rsidR="002C31CF" w:rsidRDefault="00FF3928" w:rsidP="00153627">
      <w:pPr>
        <w:ind w:firstLine="720"/>
      </w:pPr>
      <w:r>
        <w:t xml:space="preserve">There are </w:t>
      </w:r>
      <w:r w:rsidR="0099352B">
        <w:t xml:space="preserve">two versions of the Clorton game.  One uses a </w:t>
      </w:r>
      <w:r w:rsidR="0099352B" w:rsidRPr="00E452BC">
        <w:rPr>
          <w:i/>
          <w:iCs/>
        </w:rPr>
        <w:t>BasicReadWriteVault&lt;string&gt;</w:t>
      </w:r>
      <w:r w:rsidR="005F20A1">
        <w:t xml:space="preserve"> </w:t>
      </w:r>
      <w:r w:rsidR="00D64CC2">
        <w:t xml:space="preserve">the other uses the specialized </w:t>
      </w:r>
      <w:r w:rsidR="00D64CC2" w:rsidRPr="00E452BC">
        <w:rPr>
          <w:i/>
          <w:iCs/>
        </w:rPr>
        <w:t>ReadWriteStringBufferVault</w:t>
      </w:r>
      <w:r w:rsidR="00D64CC2">
        <w:rPr>
          <w:i/>
          <w:iCs/>
        </w:rPr>
        <w:t xml:space="preserve"> </w:t>
      </w:r>
      <w:r w:rsidR="00D64CC2">
        <w:t xml:space="preserve">which allows </w:t>
      </w:r>
      <w:r w:rsidR="00FE069F">
        <w:t xml:space="preserve">thread-safe read-only or read-write access to a mutable </w:t>
      </w:r>
      <w:r w:rsidR="00FE069F">
        <w:rPr>
          <w:i/>
          <w:iCs/>
        </w:rPr>
        <w:t xml:space="preserve">StringBuilder </w:t>
      </w:r>
      <w:r w:rsidR="00FE069F">
        <w:t xml:space="preserve">object instead of an immutable string object.  Other than the nature of the protected resources, the versions of the game are identical.  By perusing the source code and running the game, one </w:t>
      </w:r>
      <w:r w:rsidR="00165242">
        <w:t>learn</w:t>
      </w:r>
      <w:r w:rsidR="00AC717D">
        <w:t>s</w:t>
      </w:r>
      <w:r w:rsidR="00165242">
        <w:t xml:space="preserve"> the use cases for the ReadWrite vault (including the upgradable readonly functionality) and can validate </w:t>
      </w:r>
      <w:r w:rsidR="00484B81">
        <w:t>the usefulness of this vault in a state of high resource contention.</w:t>
      </w:r>
      <w:r w:rsidR="00805DEC">
        <w:t xml:space="preserve"> </w:t>
      </w:r>
    </w:p>
    <w:p w14:paraId="559BE43C" w14:textId="099B5FE6" w:rsidR="00122F9F" w:rsidRDefault="00122F9F" w:rsidP="00153627">
      <w:pPr>
        <w:pStyle w:val="Heading6"/>
        <w:numPr>
          <w:ilvl w:val="6"/>
          <w:numId w:val="17"/>
        </w:numPr>
      </w:pPr>
      <w:r>
        <w:t>Café Babe Game</w:t>
      </w:r>
    </w:p>
    <w:p w14:paraId="588FACFC" w14:textId="77777777" w:rsidR="00122F9F" w:rsidRDefault="00122F9F" w:rsidP="00122F9F">
      <w:pPr>
        <w:ind w:left="720"/>
      </w:pPr>
    </w:p>
    <w:p w14:paraId="1AEC1B90" w14:textId="77777777" w:rsidR="00122F9F" w:rsidRDefault="00122F9F" w:rsidP="00122F9F">
      <w:pPr>
        <w:ind w:firstLine="720"/>
      </w:pPr>
      <w:r>
        <w:t>This game</w:t>
      </w:r>
      <w:r>
        <w:rPr>
          <w:rStyle w:val="FootnoteReference"/>
        </w:rPr>
        <w:footnoteReference w:id="58"/>
      </w:r>
      <w:r>
        <w:t xml:space="preserve"> is for the </w:t>
      </w:r>
      <w:r w:rsidRPr="006B4706">
        <w:rPr>
          <w:i/>
          <w:iCs/>
        </w:rPr>
        <w:t>ReadWriteValueListVault</w:t>
      </w:r>
      <w:r>
        <w:rPr>
          <w:i/>
          <w:iCs/>
        </w:rPr>
        <w:t xml:space="preserve"> </w:t>
      </w:r>
      <w:r>
        <w:t xml:space="preserve">what the Clorton game is for the </w:t>
      </w:r>
      <w:r w:rsidRPr="006B4706">
        <w:rPr>
          <w:i/>
          <w:iCs/>
        </w:rPr>
        <w:t>ReadWriteStringBufferVault</w:t>
      </w:r>
      <w:r>
        <w:rPr>
          <w:i/>
          <w:iCs/>
        </w:rPr>
        <w:t xml:space="preserve">: </w:t>
      </w:r>
      <w:r>
        <w:t xml:space="preserve">it serves as a high-contention stress test used for unit testing.  Also, a standalone console application is provided to allow you to execute the game.  The rules are like those of the Clorton Game, except the protected resource is now a BigValueList of unsigned 256-bit integers (certainly a large value type).  As with the Clorton Game, the game is played by reader threads who continually scan the array for the value </w:t>
      </w:r>
      <w:r w:rsidRPr="006B4706">
        <w:rPr>
          <w:sz w:val="14"/>
          <w:szCs w:val="14"/>
        </w:rPr>
        <w:t>0xDEAD_BEEF_CAFE_BABE_DEAD_BEEF_CAFE_BABE_DEAD_BEEF_CAFE_BABE_DEAD_BEEF_CAFE_BABE</w:t>
      </w:r>
      <w:r>
        <w:rPr>
          <w:sz w:val="14"/>
          <w:szCs w:val="14"/>
        </w:rPr>
        <w:t xml:space="preserve">.  </w:t>
      </w:r>
      <w:r>
        <w:t xml:space="preserve">The first of the reader threads to find this value wins the game.  </w:t>
      </w:r>
    </w:p>
    <w:p w14:paraId="6EEA18E2" w14:textId="77777777" w:rsidR="00122F9F" w:rsidRDefault="00122F9F" w:rsidP="00122F9F">
      <w:pPr>
        <w:ind w:firstLine="720"/>
        <w:rPr>
          <w:rFonts w:ascii="Consolas" w:hAnsi="Consolas" w:cs="Consolas"/>
          <w:color w:val="000000"/>
          <w:sz w:val="19"/>
          <w:szCs w:val="19"/>
        </w:rPr>
      </w:pPr>
      <w:r>
        <w:t xml:space="preserve">There are also non-competing threads: two writer threads and one arbiter thread.  The writer threads vie for access to the array.  The writer-thread designated ‘x’, when it gains access to the array, randomly appends 1-5 copies of the value </w:t>
      </w:r>
      <w:r>
        <w:rPr>
          <w:rFonts w:ascii="Consolas" w:hAnsi="Consolas" w:cs="Consolas"/>
          <w:color w:val="000000"/>
          <w:sz w:val="19"/>
          <w:szCs w:val="19"/>
        </w:rPr>
        <w:t xml:space="preserve">0xface_c0ca_f00d_bad0_face_c0ca_f00d_bad0_face_c0ca_f00d_bad0_face_c0ca_f00d_bad0; </w:t>
      </w:r>
      <w:r>
        <w:t xml:space="preserve">The ‘o’ thread similarly appends 1-5 copies of the value </w:t>
      </w:r>
      <w:r>
        <w:rPr>
          <w:rFonts w:ascii="Consolas" w:hAnsi="Consolas" w:cs="Consolas"/>
          <w:color w:val="000000"/>
          <w:sz w:val="19"/>
          <w:szCs w:val="19"/>
        </w:rPr>
        <w:t>0xc0de_d00d_fea2_b00b_</w:t>
      </w:r>
      <w:r w:rsidRPr="000A6BD2">
        <w:rPr>
          <w:rFonts w:ascii="Consolas" w:hAnsi="Consolas" w:cs="Consolas"/>
          <w:color w:val="000000"/>
          <w:sz w:val="19"/>
          <w:szCs w:val="19"/>
        </w:rPr>
        <w:t xml:space="preserve"> </w:t>
      </w:r>
      <w:r>
        <w:rPr>
          <w:rFonts w:ascii="Consolas" w:hAnsi="Consolas" w:cs="Consolas"/>
          <w:color w:val="000000"/>
          <w:sz w:val="19"/>
          <w:szCs w:val="19"/>
        </w:rPr>
        <w:t xml:space="preserve">c0de_d00d_fea2_b00b_c0de_d00d_fea2_b00b_c0de_d00d_fea2_b00b.  </w:t>
      </w:r>
    </w:p>
    <w:p w14:paraId="25C9916F" w14:textId="77777777" w:rsidR="00122F9F" w:rsidRDefault="00122F9F" w:rsidP="00122F9F">
      <w:pPr>
        <w:ind w:firstLine="720"/>
      </w:pPr>
      <w:r>
        <w:lastRenderedPageBreak/>
        <w:t xml:space="preserve">The arbiter thread starts by obtaining an upgradable readonly lock.  It counts the number of values of </w:t>
      </w:r>
    </w:p>
    <w:p w14:paraId="40DD2890" w14:textId="77777777" w:rsidR="00122F9F" w:rsidRDefault="00122F9F" w:rsidP="00122F9F">
      <w:pPr>
        <w:ind w:firstLine="720"/>
        <w:rPr>
          <w:rFonts w:ascii="Consolas" w:hAnsi="Consolas" w:cs="Consolas"/>
          <w:color w:val="000000"/>
          <w:sz w:val="19"/>
          <w:szCs w:val="19"/>
        </w:rPr>
      </w:pPr>
      <w:r>
        <w:rPr>
          <w:rFonts w:ascii="Consolas" w:hAnsi="Consolas" w:cs="Consolas"/>
          <w:color w:val="000000"/>
          <w:sz w:val="19"/>
          <w:szCs w:val="19"/>
        </w:rPr>
        <w:t xml:space="preserve">0xface_c0ca_f00d_bad0_face_c0ca_f00d_bad0_face_c0ca_f00d_bad0_face_c0ca_f00d_bad0 </w:t>
      </w:r>
    </w:p>
    <w:p w14:paraId="7F6A02F6" w14:textId="77777777" w:rsidR="00122F9F" w:rsidRDefault="00122F9F" w:rsidP="00122F9F">
      <w:pPr>
        <w:ind w:left="720"/>
      </w:pPr>
      <w:r>
        <w:t xml:space="preserve">and </w:t>
      </w:r>
    </w:p>
    <w:p w14:paraId="210091BA" w14:textId="77777777" w:rsidR="00122F9F" w:rsidRDefault="00122F9F" w:rsidP="00122F9F">
      <w:pPr>
        <w:ind w:left="720"/>
        <w:rPr>
          <w:rFonts w:ascii="Consolas" w:hAnsi="Consolas" w:cs="Consolas"/>
          <w:color w:val="000000"/>
          <w:sz w:val="19"/>
          <w:szCs w:val="19"/>
        </w:rPr>
      </w:pPr>
      <w:r>
        <w:rPr>
          <w:rFonts w:ascii="Consolas" w:hAnsi="Consolas" w:cs="Consolas"/>
          <w:color w:val="000000"/>
          <w:sz w:val="19"/>
          <w:szCs w:val="19"/>
        </w:rPr>
        <w:t xml:space="preserve">0xc0de_d00d_fea2_b00b_c0de_d00d_fea2_b00b_c0de_d00d_fea2_b00b_c0de_d00d_fea2_b00b </w:t>
      </w:r>
    </w:p>
    <w:p w14:paraId="2DE357E0" w14:textId="77777777" w:rsidR="00122F9F" w:rsidRDefault="00122F9F" w:rsidP="00122F9F">
      <w:r>
        <w:t xml:space="preserve">found in the collection.  If the absolute value of difference between the number of the former and the latter is a non-zero number evenly divisible by 13, it upgrades its lock to a writable lock and </w:t>
      </w:r>
      <w:proofErr w:type="gramStart"/>
      <w:r>
        <w:t>inserts</w:t>
      </w:r>
      <w:proofErr w:type="gramEnd"/>
      <w:r>
        <w:t xml:space="preserve"> </w:t>
      </w:r>
    </w:p>
    <w:p w14:paraId="05AEF4E9" w14:textId="77777777" w:rsidR="00122F9F" w:rsidRDefault="00122F9F" w:rsidP="00122F9F">
      <w:pPr>
        <w:ind w:firstLine="720"/>
        <w:rPr>
          <w:sz w:val="14"/>
          <w:szCs w:val="14"/>
        </w:rPr>
      </w:pPr>
      <w:r w:rsidRPr="008C417B">
        <w:rPr>
          <w:sz w:val="14"/>
          <w:szCs w:val="14"/>
        </w:rPr>
        <w:t>0xDEAD_BEEF_CAFE_BABE_DEAD_BEEF_CAFE_BABE_DEAD_BEEF_CAFE_BABE_DEAD_BEEF_CAFE_BABE</w:t>
      </w:r>
    </w:p>
    <w:p w14:paraId="7E481CCC" w14:textId="60884A6A" w:rsidR="00E7431E" w:rsidRPr="006B4706" w:rsidRDefault="00122F9F" w:rsidP="006B4706">
      <w:r>
        <w:t>into a random position in the array.  If that condition does not hold it releases its lock and tries again later.</w:t>
      </w:r>
      <w:r w:rsidR="00566098">
        <w:tab/>
      </w:r>
      <w:r w:rsidR="00E7431E" w:rsidRPr="006B4706">
        <w:t xml:space="preserve"> </w:t>
      </w:r>
    </w:p>
    <w:p w14:paraId="15703E3A" w14:textId="2EED2052" w:rsidR="00160D0D" w:rsidRPr="00396FCC" w:rsidRDefault="007B448B">
      <w:pPr>
        <w:pStyle w:val="Heading2"/>
        <w:numPr>
          <w:ilvl w:val="0"/>
          <w:numId w:val="22"/>
        </w:numPr>
      </w:pPr>
      <w:bookmarkStart w:id="76" w:name="_Toc50795188"/>
      <w:bookmarkStart w:id="77" w:name="_Toc50795285"/>
      <w:bookmarkStart w:id="78" w:name="_Toc50795382"/>
      <w:bookmarkStart w:id="79" w:name="_Toc50795479"/>
      <w:bookmarkStart w:id="80" w:name="_Toc50795576"/>
      <w:bookmarkStart w:id="81" w:name="_Toc50795673"/>
      <w:bookmarkStart w:id="82" w:name="_Toc50795770"/>
      <w:bookmarkStart w:id="83" w:name="_Toc50795189"/>
      <w:bookmarkStart w:id="84" w:name="_Toc50795286"/>
      <w:bookmarkStart w:id="85" w:name="_Toc50795383"/>
      <w:bookmarkStart w:id="86" w:name="_Toc50795480"/>
      <w:bookmarkStart w:id="87" w:name="_Toc50795577"/>
      <w:bookmarkStart w:id="88" w:name="_Toc50795674"/>
      <w:bookmarkStart w:id="89" w:name="_Toc50795771"/>
      <w:bookmarkStart w:id="90" w:name="_Toc50795190"/>
      <w:bookmarkStart w:id="91" w:name="_Toc50795287"/>
      <w:bookmarkStart w:id="92" w:name="_Toc50795384"/>
      <w:bookmarkStart w:id="93" w:name="_Toc50795481"/>
      <w:bookmarkStart w:id="94" w:name="_Toc50795578"/>
      <w:bookmarkStart w:id="95" w:name="_Toc50795675"/>
      <w:bookmarkStart w:id="96" w:name="_Toc50795772"/>
      <w:bookmarkStart w:id="97" w:name="_Toc50795191"/>
      <w:bookmarkStart w:id="98" w:name="_Toc50795288"/>
      <w:bookmarkStart w:id="99" w:name="_Toc50795385"/>
      <w:bookmarkStart w:id="100" w:name="_Toc50795482"/>
      <w:bookmarkStart w:id="101" w:name="_Toc50795579"/>
      <w:bookmarkStart w:id="102" w:name="_Toc50795676"/>
      <w:bookmarkStart w:id="103" w:name="_Toc50795773"/>
      <w:bookmarkStart w:id="104" w:name="_Toc50795192"/>
      <w:bookmarkStart w:id="105" w:name="_Toc50795289"/>
      <w:bookmarkStart w:id="106" w:name="_Toc50795386"/>
      <w:bookmarkStart w:id="107" w:name="_Toc50795483"/>
      <w:bookmarkStart w:id="108" w:name="_Toc50795580"/>
      <w:bookmarkStart w:id="109" w:name="_Toc50795677"/>
      <w:bookmarkStart w:id="110" w:name="_Toc50795774"/>
      <w:bookmarkStart w:id="111" w:name="_Toc50795193"/>
      <w:bookmarkStart w:id="112" w:name="_Toc50795290"/>
      <w:bookmarkStart w:id="113" w:name="_Toc50795387"/>
      <w:bookmarkStart w:id="114" w:name="_Toc50795484"/>
      <w:bookmarkStart w:id="115" w:name="_Toc50795581"/>
      <w:bookmarkStart w:id="116" w:name="_Toc50795678"/>
      <w:bookmarkStart w:id="117" w:name="_Toc50795775"/>
      <w:bookmarkStart w:id="118" w:name="_Toc50795194"/>
      <w:bookmarkStart w:id="119" w:name="_Toc50795291"/>
      <w:bookmarkStart w:id="120" w:name="_Toc50795388"/>
      <w:bookmarkStart w:id="121" w:name="_Toc50795485"/>
      <w:bookmarkStart w:id="122" w:name="_Toc50795582"/>
      <w:bookmarkStart w:id="123" w:name="_Toc50795679"/>
      <w:bookmarkStart w:id="124" w:name="_Toc50795776"/>
      <w:bookmarkStart w:id="125" w:name="_Toc50795195"/>
      <w:bookmarkStart w:id="126" w:name="_Toc50795292"/>
      <w:bookmarkStart w:id="127" w:name="_Toc50795389"/>
      <w:bookmarkStart w:id="128" w:name="_Toc50795486"/>
      <w:bookmarkStart w:id="129" w:name="_Toc50795583"/>
      <w:bookmarkStart w:id="130" w:name="_Toc50795680"/>
      <w:bookmarkStart w:id="131" w:name="_Toc50795777"/>
      <w:bookmarkStart w:id="132" w:name="_Toc50795196"/>
      <w:bookmarkStart w:id="133" w:name="_Toc50795293"/>
      <w:bookmarkStart w:id="134" w:name="_Toc50795390"/>
      <w:bookmarkStart w:id="135" w:name="_Toc50795487"/>
      <w:bookmarkStart w:id="136" w:name="_Toc50795584"/>
      <w:bookmarkStart w:id="137" w:name="_Toc50795681"/>
      <w:bookmarkStart w:id="138" w:name="_Toc50795778"/>
      <w:bookmarkStart w:id="139" w:name="_Toc72567640"/>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396FCC">
        <w:t>Locked</w:t>
      </w:r>
      <w:r w:rsidR="00396FCC" w:rsidRPr="00396FCC">
        <w:t xml:space="preserve"> </w:t>
      </w:r>
      <w:r w:rsidRPr="00396FCC">
        <w:t>Resources</w:t>
      </w:r>
      <w:r w:rsidR="00160D0D" w:rsidRPr="00396FCC">
        <w:t xml:space="preserve"> In-Depth</w:t>
      </w:r>
      <w:bookmarkEnd w:id="139"/>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140" w:name="_Toc72567641"/>
      <w:r>
        <w:t>Common Functionality</w:t>
      </w:r>
      <w:bookmarkEnd w:id="140"/>
    </w:p>
    <w:p w14:paraId="6B86F4EC" w14:textId="77777777" w:rsidR="004A74DD" w:rsidRPr="004A74DD" w:rsidRDefault="004A74DD" w:rsidP="004A74DD"/>
    <w:p w14:paraId="5D1596ED" w14:textId="1AAB7CFB"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9"/>
      </w:r>
      <w:r w:rsidR="001E4CDC">
        <w:t xml:space="preserve"> that can only be located on the stack.  Such objects can</w:t>
      </w:r>
      <w:r w:rsidR="00466F4C">
        <w:t>not be boxed, stored in static memory</w:t>
      </w:r>
      <w:r w:rsidR="007C585C">
        <w:t>,</w:t>
      </w:r>
      <w:r w:rsidR="00466F4C">
        <w:t xml:space="preserve">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49D947AF" w:rsidR="00656CE6" w:rsidRPr="00AB7A28" w:rsidRDefault="00656CE6" w:rsidP="00656CE6">
      <w:pPr>
        <w:pStyle w:val="Heading3"/>
        <w:numPr>
          <w:ilvl w:val="0"/>
          <w:numId w:val="24"/>
        </w:numPr>
      </w:pPr>
      <w:bookmarkStart w:id="141" w:name="_Toc72567642"/>
      <w:r w:rsidRPr="00AB7A28">
        <w:t>Vaults and their Locked</w:t>
      </w:r>
      <w:r w:rsidR="00557D9B">
        <w:t xml:space="preserve"> </w:t>
      </w:r>
      <w:r w:rsidRPr="00AB7A28">
        <w:t>Resource</w:t>
      </w:r>
      <w:r w:rsidR="00F815EC" w:rsidRPr="00AB7A28">
        <w:t>s</w:t>
      </w:r>
      <w:bookmarkEnd w:id="141"/>
    </w:p>
    <w:p w14:paraId="1D7F49B4" w14:textId="373B2E92" w:rsidR="00092A7F" w:rsidRDefault="00092A7F" w:rsidP="00092A7F"/>
    <w:p w14:paraId="17FF26A7" w14:textId="226A9731" w:rsidR="00092A7F" w:rsidRDefault="00092A7F" w:rsidP="00153627">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w:t>
      </w:r>
      <w:r w:rsidR="007C585C">
        <w:rPr>
          <w:rStyle w:val="FootnoteReference"/>
        </w:rPr>
        <w:footnoteReference w:id="60"/>
      </w:r>
      <w:r w:rsidR="00B257CB">
        <w:t xml:space="preserve">  The following chart </w:t>
      </w:r>
      <w:r w:rsidR="002D1B40">
        <w:t>describes the locked resource objects and their functionality.</w:t>
      </w:r>
      <w:r w:rsidR="009D3152">
        <w:br w:type="page"/>
      </w:r>
    </w:p>
    <w:p w14:paraId="58FB5D41" w14:textId="3976B43E" w:rsidR="009D3152" w:rsidRPr="003D22D3" w:rsidRDefault="009D3152" w:rsidP="009D3152">
      <w:pPr>
        <w:pStyle w:val="Caption"/>
        <w:keepNext/>
        <w:rPr>
          <w:i w:val="0"/>
          <w:iCs w:val="0"/>
        </w:rPr>
      </w:pPr>
      <w:r>
        <w:lastRenderedPageBreak/>
        <w:t xml:space="preserve">Table </w:t>
      </w:r>
      <w:fldSimple w:instr=" SEQ Table \* ARABIC ">
        <w:r w:rsidR="00E25547">
          <w:rPr>
            <w:noProof/>
          </w:rPr>
          <w:t>2</w:t>
        </w:r>
      </w:fldSimple>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142" w:name="_Hlk35044595"/>
            <w:r w:rsidRPr="009D3152">
              <w:rPr>
                <w:rFonts w:ascii="Calibri" w:eastAsia="Times New Roman" w:hAnsi="Calibri" w:cs="Calibri"/>
                <w:b/>
                <w:bCs/>
                <w:color w:val="000000"/>
                <w:sz w:val="22"/>
                <w:szCs w:val="22"/>
              </w:rPr>
              <w:t>Categories of Locked Resource Objects and Their Characteristics</w:t>
            </w:r>
            <w:bookmarkEnd w:id="142"/>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143" w:name="_Hlk35080825"/>
            <w:r w:rsidRPr="009D3152">
              <w:rPr>
                <w:rFonts w:ascii="Calibri" w:eastAsia="Times New Roman" w:hAnsi="Calibri" w:cs="Calibri"/>
                <w:color w:val="000000"/>
                <w:sz w:val="16"/>
                <w:szCs w:val="16"/>
              </w:rPr>
              <w:t xml:space="preserve">LockedVaultObject&lt;BasicVault&lt;T&gt;, T&gt; </w:t>
            </w:r>
            <w:bookmarkEnd w:id="143"/>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MutableResourceMonitorVault&lt;T&gt; /  LockedMonVaultMutableResource&lt;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21FF2760" w:rsidR="00194022" w:rsidRDefault="00194022" w:rsidP="00194022"/>
    <w:p w14:paraId="54963F40" w14:textId="204E6E7A" w:rsidR="00557D9B" w:rsidRDefault="00557D9B">
      <w:r>
        <w:br w:type="page"/>
      </w:r>
    </w:p>
    <w:p w14:paraId="7BF10892" w14:textId="77777777" w:rsidR="00557D9B" w:rsidRDefault="00557D9B" w:rsidP="00194022"/>
    <w:p w14:paraId="716422C7" w14:textId="61FCA9B6" w:rsidR="00194022" w:rsidRPr="003D22D3" w:rsidRDefault="00194022" w:rsidP="00194022">
      <w:pPr>
        <w:pStyle w:val="Caption"/>
        <w:keepNext/>
        <w:rPr>
          <w:i w:val="0"/>
          <w:iCs w:val="0"/>
        </w:rPr>
      </w:pPr>
      <w:r>
        <w:t xml:space="preserve">Table </w:t>
      </w:r>
      <w:fldSimple w:instr=" SEQ Table \* ARABIC ">
        <w:r w:rsidR="00E25547">
          <w:rPr>
            <w:noProof/>
          </w:rPr>
          <w:t>3</w:t>
        </w:r>
      </w:fldSimple>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153627">
        <w:trPr>
          <w:divId w:val="63650821"/>
          <w:trHeight w:val="121"/>
        </w:trPr>
        <w:tc>
          <w:tcPr>
            <w:tcW w:w="9220" w:type="dxa"/>
            <w:gridSpan w:val="3"/>
            <w:tcBorders>
              <w:top w:val="single" w:sz="8" w:space="0" w:color="auto"/>
              <w:left w:val="single" w:sz="8" w:space="0" w:color="auto"/>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153627">
        <w:trPr>
          <w:divId w:val="63650821"/>
          <w:trHeight w:val="121"/>
        </w:trPr>
        <w:tc>
          <w:tcPr>
            <w:tcW w:w="0" w:type="auto"/>
            <w:tcBorders>
              <w:top w:val="nil"/>
              <w:left w:val="single" w:sz="8" w:space="0" w:color="auto"/>
              <w:right w:val="single" w:sz="24" w:space="0" w:color="auto"/>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single" w:sz="24" w:space="0" w:color="auto"/>
              <w:right w:val="single" w:sz="24" w:space="0" w:color="auto"/>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single" w:sz="24" w:space="0" w:color="auto"/>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153627">
        <w:trPr>
          <w:divId w:val="63650821"/>
          <w:trHeight w:val="182"/>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dashed" w:sz="4" w:space="0" w:color="auto"/>
              <w:bottom w:val="nil"/>
              <w:right w:val="dashed" w:sz="4" w:space="0" w:color="auto"/>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153627">
        <w:trPr>
          <w:divId w:val="63650821"/>
          <w:trHeight w:val="455"/>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dashed" w:sz="4" w:space="0" w:color="auto"/>
              <w:bottom w:val="nil"/>
              <w:right w:val="dashed" w:sz="4" w:space="0" w:color="auto"/>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153627">
        <w:trPr>
          <w:divId w:val="63650821"/>
          <w:trHeight w:val="370"/>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dashed" w:sz="4" w:space="0" w:color="auto"/>
              <w:bottom w:val="single" w:sz="8" w:space="0" w:color="auto"/>
              <w:right w:val="dashed" w:sz="4" w:space="0" w:color="auto"/>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t xml:space="preserve"> </w:t>
      </w:r>
      <w:bookmarkStart w:id="144" w:name="_Toc72567643"/>
      <w:r w:rsidR="00DC2EAF">
        <w:t>Suggestion Regarding Declaration of Locked Resource Objects</w:t>
      </w:r>
      <w:r w:rsidR="002365DA">
        <w:t xml:space="preserve"> (i.e., Use “</w:t>
      </w:r>
      <w:r w:rsidR="002365DA" w:rsidRPr="003D22D3">
        <w:rPr>
          <w:i/>
          <w:iCs/>
        </w:rPr>
        <w:t>var</w:t>
      </w:r>
      <w:r w:rsidR="002365DA">
        <w:t>”)</w:t>
      </w:r>
      <w:bookmarkEnd w:id="144"/>
    </w:p>
    <w:p w14:paraId="7EC95681" w14:textId="77777777" w:rsidR="00DC2EAF" w:rsidRDefault="00DC2EAF" w:rsidP="00B557CD"/>
    <w:p w14:paraId="129E2706" w14:textId="6E37097E" w:rsidR="00AE5B84" w:rsidRDefault="00DC2EAF" w:rsidP="00B557CD">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w:t>
      </w:r>
      <w:r w:rsidR="001B7A53">
        <w:t>ly</w:t>
      </w:r>
      <w:r w:rsidR="002365DA">
        <w:t xml:space="preserve"> abandon it when it comes to using this library.</w:t>
      </w:r>
    </w:p>
    <w:p w14:paraId="65A37FF2" w14:textId="18224F1A" w:rsidR="004216E8" w:rsidRPr="00AB7A28" w:rsidRDefault="0078792A" w:rsidP="0095775F">
      <w:pPr>
        <w:pStyle w:val="Heading3"/>
        <w:numPr>
          <w:ilvl w:val="0"/>
          <w:numId w:val="24"/>
        </w:numPr>
      </w:pPr>
      <w:bookmarkStart w:id="145" w:name="_Toc45470838"/>
      <w:bookmarkStart w:id="146" w:name="_Toc45470943"/>
      <w:bookmarkStart w:id="147" w:name="_Toc45471046"/>
      <w:bookmarkStart w:id="148" w:name="_Toc45471115"/>
      <w:bookmarkStart w:id="149" w:name="_Toc45471184"/>
      <w:bookmarkStart w:id="150" w:name="_Toc45471259"/>
      <w:bookmarkStart w:id="151" w:name="_Toc45471328"/>
      <w:bookmarkStart w:id="152" w:name="_Toc45470839"/>
      <w:bookmarkStart w:id="153" w:name="_Toc45470944"/>
      <w:bookmarkStart w:id="154" w:name="_Toc45471047"/>
      <w:bookmarkStart w:id="155" w:name="_Toc45471116"/>
      <w:bookmarkStart w:id="156" w:name="_Toc45471185"/>
      <w:bookmarkStart w:id="157" w:name="_Toc45471260"/>
      <w:bookmarkStart w:id="158" w:name="_Toc45471329"/>
      <w:bookmarkStart w:id="159" w:name="_LockedVaultObject&lt;TVault,_[VaultSaf"/>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AB7A28">
        <w:t xml:space="preserve"> </w:t>
      </w:r>
      <w:bookmarkStart w:id="160" w:name="_Toc72567644"/>
      <w:r w:rsidRPr="00AB7A28">
        <w:t>Locked Resource Objects of Basic</w:t>
      </w:r>
      <w:r w:rsidR="004216E8" w:rsidRPr="00AB7A28">
        <w:t xml:space="preserve"> </w:t>
      </w:r>
      <w:r w:rsidRPr="00AB7A28">
        <w:t>Vaults</w:t>
      </w:r>
      <w:bookmarkEnd w:id="160"/>
      <w:r w:rsidR="004216E8" w:rsidRPr="00AB7A28">
        <w:t xml:space="preserve"> </w:t>
      </w:r>
    </w:p>
    <w:p w14:paraId="23C347A8" w14:textId="656CE959" w:rsidR="0095775F" w:rsidRPr="0001341D" w:rsidRDefault="00CF3A7D" w:rsidP="0001341D">
      <w:pPr>
        <w:jc w:val="center"/>
        <w:rPr>
          <w:sz w:val="16"/>
          <w:szCs w:val="16"/>
        </w:rPr>
      </w:pPr>
      <w:r w:rsidRPr="0001341D">
        <w:rPr>
          <w:sz w:val="16"/>
          <w:szCs w:val="16"/>
        </w:rPr>
        <w:t>(</w:t>
      </w:r>
      <w:r w:rsidR="004216E8" w:rsidRPr="0001341D">
        <w:rPr>
          <w:sz w:val="16"/>
          <w:szCs w:val="16"/>
        </w:rPr>
        <w:t xml:space="preserve"> LockedVaultObject&lt;BasicVault&lt;T&gt;, T&gt;</w:t>
      </w:r>
      <w:r w:rsidRPr="0001341D">
        <w:rPr>
          <w:sz w:val="16"/>
          <w:szCs w:val="16"/>
        </w:rPr>
        <w:t xml:space="preserve"> and LockedMonVaultObject&lt;BasicMonitorVault&lt;T&gt;, T&gt; )</w:t>
      </w:r>
    </w:p>
    <w:p w14:paraId="2746F11D" w14:textId="7B8E75CA" w:rsidR="00B547E6" w:rsidRDefault="0095775F" w:rsidP="0095775F">
      <w:pPr>
        <w:ind w:firstLine="720"/>
      </w:pPr>
      <w:r>
        <w:lastRenderedPageBreak/>
        <w:t>Th</w:t>
      </w:r>
      <w:r w:rsidR="00A50E2C">
        <w:t>ese objects</w:t>
      </w:r>
      <w:r>
        <w:t xml:space="preserve"> </w:t>
      </w:r>
      <w:r w:rsidR="00A50E2C">
        <w:t>are associated with Basic Vaults</w:t>
      </w:r>
      <w:r>
        <w:t>.</w:t>
      </w:r>
      <w:r>
        <w:rPr>
          <w:rStyle w:val="FootnoteReference"/>
        </w:rPr>
        <w:footnoteReference w:id="61"/>
      </w:r>
      <w:r w:rsidR="00025FC2">
        <w:t xml:space="preserve">  </w:t>
      </w:r>
      <w:r w:rsidR="00025FC2" w:rsidRPr="008A3C72">
        <w:rPr>
          <w:i/>
          <w:iCs/>
        </w:rPr>
        <w:t>TVault</w:t>
      </w:r>
      <w:r w:rsidR="00025FC2">
        <w:t xml:space="preserve"> </w:t>
      </w:r>
      <w:r w:rsidR="007B6E3E">
        <w:t>denotes the owning vault’s type</w:t>
      </w:r>
      <w:r w:rsidR="008774C5">
        <w:t>;</w:t>
      </w:r>
      <w:r w:rsidR="007B6E3E" w:rsidDel="007B6E3E">
        <w:t xml:space="preserve"> </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6CE1486F"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62"/>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63"/>
      </w:r>
      <w:r w:rsidR="0062566C">
        <w:t xml:space="preserve">  </w:t>
      </w:r>
      <w:r w:rsidR="00985E76">
        <w:t xml:space="preserve">Accessing the property of the lock object directly, because it is by reference, will propagate changes to the protected resource.  If you copy </w:t>
      </w:r>
      <w:r w:rsidR="006D68D6">
        <w:t xml:space="preserve">(by value) </w:t>
      </w:r>
      <w:r w:rsidR="00985E76">
        <w:t>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161" w:name="_MON_1639046950"/>
    <w:bookmarkEnd w:id="161"/>
    <w:p w14:paraId="412DB440" w14:textId="77777777" w:rsidR="00AF7382" w:rsidRDefault="000F000E">
      <w:pPr>
        <w:keepNext/>
        <w:ind w:firstLine="720"/>
      </w:pPr>
      <w:r>
        <w:object w:dxaOrig="9330" w:dyaOrig="9666" w14:anchorId="4C0EEDC8">
          <v:shape id="_x0000_i1032" type="#_x0000_t75" style="width:466.5pt;height:482.8pt" o:ole="">
            <v:imagedata r:id="rId32" o:title=""/>
          </v:shape>
          <o:OLEObject Type="Embed" ProgID="Word.Document.12" ShapeID="_x0000_i1032" DrawAspect="Content" ObjectID="_1683180709" r:id="rId33">
            <o:FieldCodes>\s</o:FieldCodes>
          </o:OLEObject>
        </w:object>
      </w:r>
    </w:p>
    <w:p w14:paraId="670F1BD6" w14:textId="1663D0CC" w:rsidR="00DC549A" w:rsidRDefault="00AF7382" w:rsidP="00C76512">
      <w:pPr>
        <w:pStyle w:val="Caption"/>
      </w:pPr>
      <w:bookmarkStart w:id="162" w:name="_Toc72567590"/>
      <w:r>
        <w:t xml:space="preserve">Figure </w:t>
      </w:r>
      <w:fldSimple w:instr=" SEQ Figure \* ARABIC ">
        <w:r w:rsidR="00E25547">
          <w:rPr>
            <w:noProof/>
          </w:rPr>
          <w:t>11</w:t>
        </w:r>
      </w:fldSimple>
      <w:r>
        <w:t xml:space="preserve"> </w:t>
      </w:r>
      <w:r>
        <w:rPr>
          <w:i w:val="0"/>
          <w:iCs w:val="0"/>
        </w:rPr>
        <w:t xml:space="preserve">-- </w:t>
      </w:r>
      <w:r>
        <w:t>Return by Reference and Ref Local Alias Prohibition</w:t>
      </w:r>
      <w:bookmarkEnd w:id="162"/>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24B52830" w:rsidR="00C535B8" w:rsidRPr="00EE6BFF" w:rsidRDefault="00C535B8" w:rsidP="00C76512">
                            <w:pPr>
                              <w:pStyle w:val="Caption"/>
                              <w:rPr>
                                <w:noProof/>
                              </w:rPr>
                            </w:pPr>
                            <w:bookmarkStart w:id="163" w:name="_Toc72567591"/>
                            <w:r>
                              <w:t xml:space="preserve">Figure </w:t>
                            </w:r>
                            <w:fldSimple w:instr=" SEQ Figure \* ARABIC ">
                              <w:r w:rsidR="00E25547">
                                <w:rPr>
                                  <w:noProof/>
                                </w:rPr>
                                <w:t>12</w:t>
                              </w:r>
                            </w:fldSimple>
                            <w:r>
                              <w:t xml:space="preserve"> </w:t>
                            </w:r>
                            <w:r>
                              <w:rPr>
                                <w:i w:val="0"/>
                                <w:iCs w:val="0"/>
                              </w:rPr>
                              <w:t>-- Output from Figure 11</w:t>
                            </w:r>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24B52830" w:rsidR="00C535B8" w:rsidRPr="00EE6BFF" w:rsidRDefault="00C535B8" w:rsidP="00C76512">
                      <w:pPr>
                        <w:pStyle w:val="Caption"/>
                        <w:rPr>
                          <w:noProof/>
                        </w:rPr>
                      </w:pPr>
                      <w:bookmarkStart w:id="164" w:name="_Toc72567591"/>
                      <w:r>
                        <w:t xml:space="preserve">Figure </w:t>
                      </w:r>
                      <w:fldSimple w:instr=" SEQ Figure \* ARABIC ">
                        <w:r w:rsidR="00E25547">
                          <w:rPr>
                            <w:noProof/>
                          </w:rPr>
                          <w:t>12</w:t>
                        </w:r>
                      </w:fldSimple>
                      <w:r>
                        <w:t xml:space="preserve"> </w:t>
                      </w:r>
                      <w:r>
                        <w:rPr>
                          <w:i w:val="0"/>
                          <w:iCs w:val="0"/>
                        </w:rPr>
                        <w:t>-- Output from Figure 11</w:t>
                      </w:r>
                      <w:bookmarkEnd w:id="164"/>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165" w:name="_Toc72567645"/>
      <w:r w:rsidRPr="003D22D3">
        <w:t xml:space="preserve">Locked Resource Objects </w:t>
      </w:r>
      <w:r w:rsidR="00B36CC7" w:rsidRPr="003D22D3">
        <w:t>of Mutable Resource Vaults</w:t>
      </w:r>
      <w:bookmarkEnd w:id="165"/>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64"/>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153627">
      <w:pPr>
        <w:pStyle w:val="Heading4"/>
        <w:numPr>
          <w:ilvl w:val="0"/>
          <w:numId w:val="25"/>
        </w:numPr>
      </w:pPr>
      <w:bookmarkStart w:id="166" w:name="_LockedVaultMutableResource_Delegate"/>
      <w:bookmarkEnd w:id="166"/>
      <w:r>
        <w:t xml:space="preserve">Mutable Locked Resource Object </w:t>
      </w:r>
      <w:r w:rsidR="00CC7995" w:rsidRPr="00CC7995">
        <w:t>Delegates</w:t>
      </w:r>
      <w:r w:rsidR="00CC7995">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167" w:name="_MON_1639048630"/>
    <w:bookmarkEnd w:id="167"/>
    <w:p w14:paraId="0AB1F59C" w14:textId="6A8FBCCA" w:rsidR="00593255" w:rsidRDefault="00B53422" w:rsidP="00593255">
      <w:pPr>
        <w:keepNext/>
      </w:pPr>
      <w:r>
        <w:object w:dxaOrig="9855" w:dyaOrig="9492" w14:anchorId="4D217A97">
          <v:shape id="_x0000_i1033" type="#_x0000_t75" style="width:492.75pt;height:474.6pt" o:ole="">
            <v:imagedata r:id="rId34" o:title=""/>
          </v:shape>
          <o:OLEObject Type="Embed" ProgID="Word.Document.12" ShapeID="_x0000_i1033" DrawAspect="Content" ObjectID="_1683180710" r:id="rId35">
            <o:FieldCodes>\s</o:FieldCodes>
          </o:OLEObject>
        </w:object>
      </w:r>
    </w:p>
    <w:p w14:paraId="49EACBEE" w14:textId="413791B7" w:rsidR="00540B2F" w:rsidRPr="00B65F07" w:rsidRDefault="00593255" w:rsidP="00540B2F">
      <w:pPr>
        <w:pStyle w:val="Caption"/>
        <w:rPr>
          <w:i w:val="0"/>
          <w:iCs w:val="0"/>
        </w:rPr>
      </w:pPr>
      <w:bookmarkStart w:id="168" w:name="_Ref29635364"/>
      <w:bookmarkStart w:id="169" w:name="_Ref29635350"/>
      <w:bookmarkStart w:id="170" w:name="_Toc72567592"/>
      <w:r>
        <w:t xml:space="preserve">Figure </w:t>
      </w:r>
      <w:fldSimple w:instr=" SEQ Figure \* ARABIC ">
        <w:r w:rsidR="00E25547">
          <w:rPr>
            <w:noProof/>
          </w:rPr>
          <w:t>13</w:t>
        </w:r>
      </w:fldSimple>
      <w:bookmarkEnd w:id="168"/>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169"/>
      <w:bookmarkEnd w:id="170"/>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171" w:name="_MON_1639048967"/>
      <w:bookmarkEnd w:id="171"/>
      <w:r w:rsidR="000A60AB">
        <w:object w:dxaOrig="9360" w:dyaOrig="7152" w14:anchorId="06E08E4F">
          <v:shape id="_x0000_i1034" type="#_x0000_t75" style="width:468.95pt;height:356.9pt" o:ole="">
            <v:imagedata r:id="rId36" o:title=""/>
          </v:shape>
          <o:OLEObject Type="Embed" ProgID="Word.Document.12" ShapeID="_x0000_i1034" DrawAspect="Content" ObjectID="_1683180711" r:id="rId37">
            <o:FieldCodes>\s</o:FieldCodes>
          </o:OLEObject>
        </w:object>
      </w:r>
    </w:p>
    <w:p w14:paraId="4F78066D" w14:textId="69DC6C3B" w:rsidR="0083739D" w:rsidRPr="00B65F07" w:rsidRDefault="009C01D7" w:rsidP="009C01D7">
      <w:pPr>
        <w:pStyle w:val="Caption"/>
        <w:rPr>
          <w:i w:val="0"/>
          <w:iCs w:val="0"/>
        </w:rPr>
      </w:pPr>
      <w:bookmarkStart w:id="172" w:name="_Toc72567593"/>
      <w:r>
        <w:t xml:space="preserve">Figure </w:t>
      </w:r>
      <w:fldSimple w:instr=" SEQ Figure \* ARABIC ">
        <w:r w:rsidR="00E25547">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172"/>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proofErr w:type="gramStart"/>
      <w:r w:rsidR="00DE6E34">
        <w:t>safe</w:t>
      </w:r>
      <w:proofErr w:type="gramEnd"/>
    </w:p>
    <w:p w14:paraId="5A390DAF" w14:textId="725EB2F6" w:rsidR="00DE6E34" w:rsidRDefault="00DE6E34" w:rsidP="008774D1">
      <w:pPr>
        <w:pStyle w:val="ListParagraph"/>
        <w:numPr>
          <w:ilvl w:val="0"/>
          <w:numId w:val="26"/>
        </w:numPr>
      </w:pPr>
      <w:r>
        <w:t>Anything captured in the closure assigned to the delegate must be vault-</w:t>
      </w:r>
      <w:proofErr w:type="gramStart"/>
      <w:r>
        <w:t>safe</w:t>
      </w:r>
      <w:proofErr w:type="gramEnd"/>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 xml:space="preserve">read-from or written-to must be vault </w:t>
      </w:r>
      <w:proofErr w:type="gramStart"/>
      <w:r w:rsidR="00F95C3A">
        <w:t>safe</w:t>
      </w:r>
      <w:proofErr w:type="gramEnd"/>
    </w:p>
    <w:p w14:paraId="71B44BCA" w14:textId="5685DE01" w:rsidR="00FA6208" w:rsidRPr="00A965B3" w:rsidRDefault="00FA6208" w:rsidP="00FA6208">
      <w:pPr>
        <w:pStyle w:val="ListParagraph"/>
        <w:numPr>
          <w:ilvl w:val="0"/>
          <w:numId w:val="26"/>
        </w:numPr>
      </w:pPr>
      <w:r>
        <w:t xml:space="preserve">No reference to the protected resource or anything </w:t>
      </w:r>
      <w:proofErr w:type="gramStart"/>
      <w:r>
        <w:t xml:space="preserve">not </w:t>
      </w:r>
      <w:r w:rsidR="00507CC8">
        <w:t>vault</w:t>
      </w:r>
      <w:proofErr w:type="gramEnd"/>
      <w:r w:rsidR="00DA2EC1">
        <w:t xml:space="preserve"> </w:t>
      </w:r>
      <w:r w:rsidR="00507CC8">
        <w:t>safe</w:t>
      </w:r>
      <w:r>
        <w:t xml:space="preserve"> can be assigned to anything outside the delegate</w:t>
      </w:r>
      <w:r w:rsidR="00FB3107">
        <w:t>’</w:t>
      </w:r>
      <w:r>
        <w:t>s body.</w:t>
      </w:r>
    </w:p>
    <w:p w14:paraId="1A2FBC70" w14:textId="71784717" w:rsidR="009C01D7" w:rsidRDefault="00F23491" w:rsidP="00B347D9">
      <w:pPr>
        <w:ind w:firstLine="720"/>
      </w:pPr>
      <w:r w:rsidRPr="00507CC8">
        <w:rPr>
          <w:i/>
          <w:iCs/>
        </w:rPr>
        <w:lastRenderedPageBreak/>
        <w:t>VaultQueries</w:t>
      </w:r>
      <w:r>
        <w:t xml:space="preserve"> are used </w:t>
      </w:r>
      <w:r w:rsidR="008F1A63">
        <w:t xml:space="preserve">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w:t>
      </w:r>
      <w:r w:rsidR="00AF1EBA">
        <w:t>pass the protected resource by mutable reference to permit mutation as well as returning information</w:t>
      </w:r>
      <w:r w:rsidR="00B347D9">
        <w:t xml:space="preserv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419598A9" w:rsidR="001950B1" w:rsidRDefault="001950B1" w:rsidP="00153627">
      <w:pPr>
        <w:pStyle w:val="Heading4"/>
        <w:numPr>
          <w:ilvl w:val="0"/>
          <w:numId w:val="25"/>
        </w:num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65"/>
      </w:r>
    </w:p>
    <w:p w14:paraId="0466D616" w14:textId="2E4C1EC3" w:rsidR="007D743B" w:rsidRDefault="0000441B" w:rsidP="00153627">
      <w:pPr>
        <w:pStyle w:val="ListParagraph"/>
        <w:numPr>
          <w:ilvl w:val="0"/>
          <w:numId w:val="27"/>
        </w:numPr>
      </w:pPr>
      <w:r w:rsidRPr="00AD4002">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sidRPr="00AD4002">
        <w:rPr>
          <w:i/>
          <w:iCs/>
        </w:rPr>
        <w:t>EarlyReleaseJustificationAttribute</w:t>
      </w:r>
      <w:r w:rsidR="00EC55C6">
        <w:rPr>
          <w:rStyle w:val="FootnoteReference"/>
          <w:i/>
          <w:iCs/>
        </w:rPr>
        <w:footnoteReference w:id="6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67"/>
      </w:r>
      <w:r w:rsidR="00F60F0B">
        <w:t xml:space="preserve">, </w:t>
      </w:r>
      <w:r w:rsidR="00F60F0B" w:rsidRPr="00AD4002">
        <w:rPr>
          <w:b/>
          <w:bCs/>
        </w:rPr>
        <w:t>do not use it</w:t>
      </w:r>
      <w:r w:rsidR="00F60F0B">
        <w:t xml:space="preserve">.  </w:t>
      </w:r>
      <w:r w:rsidR="00EE196E">
        <w:t xml:space="preserve"> </w:t>
      </w:r>
      <w:r w:rsidR="007D743B">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173" w:name="_MON_1639067081"/>
    <w:bookmarkEnd w:id="173"/>
    <w:p w14:paraId="42EED439" w14:textId="77777777" w:rsidR="007F5715" w:rsidRDefault="007F5715" w:rsidP="007F5715">
      <w:pPr>
        <w:keepNext/>
      </w:pPr>
      <w:r>
        <w:object w:dxaOrig="10800" w:dyaOrig="6229" w14:anchorId="447C92B7">
          <v:shape id="_x0000_i1035" type="#_x0000_t75" style="width:540pt;height:311.15pt" o:ole="">
            <v:imagedata r:id="rId38" o:title=""/>
          </v:shape>
          <o:OLEObject Type="Embed" ProgID="Word.Document.12" ShapeID="_x0000_i1035" DrawAspect="Content" ObjectID="_1683180712" r:id="rId39">
            <o:FieldCodes>\s</o:FieldCodes>
          </o:OLEObject>
        </w:object>
      </w:r>
    </w:p>
    <w:p w14:paraId="217D2B85" w14:textId="2BCF5D00" w:rsidR="007F5715" w:rsidRDefault="007F5715" w:rsidP="007F5715">
      <w:pPr>
        <w:pStyle w:val="Caption"/>
      </w:pPr>
      <w:bookmarkStart w:id="174" w:name="_Toc72567594"/>
      <w:r>
        <w:t xml:space="preserve">Figure </w:t>
      </w:r>
      <w:fldSimple w:instr=" SEQ Figure \* ARABIC ">
        <w:r w:rsidR="00E25547">
          <w:rPr>
            <w:noProof/>
          </w:rPr>
          <w:t>15</w:t>
        </w:r>
      </w:fldSimple>
      <w:r>
        <w:t xml:space="preserve"> </w:t>
      </w:r>
      <w:r>
        <w:rPr>
          <w:i w:val="0"/>
          <w:iCs w:val="0"/>
        </w:rPr>
        <w:t>-- VaultQuery Demonstration</w:t>
      </w:r>
      <w:bookmarkEnd w:id="174"/>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2621AF74" w:rsidR="00C535B8" w:rsidRPr="008813CA" w:rsidRDefault="00C535B8" w:rsidP="008F0F5E">
                            <w:pPr>
                              <w:pStyle w:val="Caption"/>
                              <w:rPr>
                                <w:noProof/>
                                <w:sz w:val="26"/>
                                <w:szCs w:val="26"/>
                              </w:rPr>
                            </w:pPr>
                            <w:bookmarkStart w:id="175" w:name="_Toc72567595"/>
                            <w:r>
                              <w:t xml:space="preserve">Figure </w:t>
                            </w:r>
                            <w:fldSimple w:instr=" SEQ Figure \* ARABIC ">
                              <w:r w:rsidR="00E25547">
                                <w:rPr>
                                  <w:noProof/>
                                </w:rPr>
                                <w:t>16</w:t>
                              </w:r>
                            </w:fldSimple>
                            <w:r>
                              <w:t xml:space="preserve"> -- </w:t>
                            </w:r>
                            <w:r>
                              <w:rPr>
                                <w:i w:val="0"/>
                                <w:iCs w:val="0"/>
                              </w:rPr>
                              <w:t>VaultQuery Demo Output</w:t>
                            </w:r>
                            <w:bookmarkEnd w:id="1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2621AF74" w:rsidR="00C535B8" w:rsidRPr="008813CA" w:rsidRDefault="00C535B8" w:rsidP="008F0F5E">
                      <w:pPr>
                        <w:pStyle w:val="Caption"/>
                        <w:rPr>
                          <w:noProof/>
                          <w:sz w:val="26"/>
                          <w:szCs w:val="26"/>
                        </w:rPr>
                      </w:pPr>
                      <w:bookmarkStart w:id="176" w:name="_Toc72567595"/>
                      <w:r>
                        <w:t xml:space="preserve">Figure </w:t>
                      </w:r>
                      <w:fldSimple w:instr=" SEQ Figure \* ARABIC ">
                        <w:r w:rsidR="00E25547">
                          <w:rPr>
                            <w:noProof/>
                          </w:rPr>
                          <w:t>16</w:t>
                        </w:r>
                      </w:fldSimple>
                      <w:r>
                        <w:t xml:space="preserve"> -- </w:t>
                      </w:r>
                      <w:r>
                        <w:rPr>
                          <w:i w:val="0"/>
                          <w:iCs w:val="0"/>
                        </w:rPr>
                        <w:t>VaultQuery Demo Output</w:t>
                      </w:r>
                      <w:bookmarkEnd w:id="176"/>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177" w:name="_MON_1639068359"/>
    <w:bookmarkEnd w:id="177"/>
    <w:p w14:paraId="4B6ED0B5" w14:textId="77777777" w:rsidR="003F46B7" w:rsidRDefault="00D35E25" w:rsidP="003F46B7">
      <w:pPr>
        <w:keepNext/>
        <w:ind w:firstLine="720"/>
      </w:pPr>
      <w:r>
        <w:object w:dxaOrig="11790" w:dyaOrig="8902" w14:anchorId="240AC8B4">
          <v:shape id="_x0000_i1036" type="#_x0000_t75" style="width:589.5pt;height:444.65pt" o:ole="">
            <v:imagedata r:id="rId40" o:title=""/>
          </v:shape>
          <o:OLEObject Type="Embed" ProgID="Word.Document.12" ShapeID="_x0000_i1036" DrawAspect="Content" ObjectID="_1683180713" r:id="rId41">
            <o:FieldCodes>\s</o:FieldCodes>
          </o:OLEObject>
        </w:object>
      </w:r>
    </w:p>
    <w:p w14:paraId="56FC51C9" w14:textId="69400A5A" w:rsidR="00297688" w:rsidRDefault="003F46B7" w:rsidP="003F46B7">
      <w:pPr>
        <w:pStyle w:val="Caption"/>
        <w:rPr>
          <w:i w:val="0"/>
          <w:iCs w:val="0"/>
        </w:rPr>
      </w:pPr>
      <w:bookmarkStart w:id="178" w:name="_Toc72567596"/>
      <w:r>
        <w:t xml:space="preserve">Figure </w:t>
      </w:r>
      <w:fldSimple w:instr=" SEQ Figure \* ARABIC ">
        <w:r w:rsidR="00E25547">
          <w:rPr>
            <w:noProof/>
          </w:rPr>
          <w:t>17</w:t>
        </w:r>
      </w:fldSimple>
      <w:r>
        <w:t xml:space="preserve">  </w:t>
      </w:r>
      <w:r>
        <w:softHyphen/>
      </w:r>
      <w:r>
        <w:rPr>
          <w:i w:val="0"/>
          <w:iCs w:val="0"/>
        </w:rPr>
        <w:t>-- VaultAction Demonstration</w:t>
      </w:r>
      <w:bookmarkEnd w:id="178"/>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018BDB3A" w:rsidR="00C535B8" w:rsidRPr="006C74A2" w:rsidRDefault="00C535B8" w:rsidP="0084098E">
                            <w:pPr>
                              <w:pStyle w:val="Caption"/>
                              <w:rPr>
                                <w:noProof/>
                                <w:sz w:val="26"/>
                                <w:szCs w:val="26"/>
                              </w:rPr>
                            </w:pPr>
                            <w:bookmarkStart w:id="179" w:name="_Toc72567597"/>
                            <w:r>
                              <w:t xml:space="preserve">Figure </w:t>
                            </w:r>
                            <w:fldSimple w:instr=" SEQ Figure \* ARABIC ">
                              <w:r w:rsidR="00E25547">
                                <w:rPr>
                                  <w:noProof/>
                                </w:rPr>
                                <w:t>18</w:t>
                              </w:r>
                            </w:fldSimple>
                            <w:r>
                              <w:t xml:space="preserve"> </w:t>
                            </w:r>
                            <w:r>
                              <w:softHyphen/>
                            </w:r>
                            <w:r>
                              <w:rPr>
                                <w:i w:val="0"/>
                                <w:iCs w:val="0"/>
                              </w:rPr>
                              <w:t>-- VaultAction Demo Output</w:t>
                            </w:r>
                            <w:bookmarkEnd w:id="1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018BDB3A" w:rsidR="00C535B8" w:rsidRPr="006C74A2" w:rsidRDefault="00C535B8" w:rsidP="0084098E">
                      <w:pPr>
                        <w:pStyle w:val="Caption"/>
                        <w:rPr>
                          <w:noProof/>
                          <w:sz w:val="26"/>
                          <w:szCs w:val="26"/>
                        </w:rPr>
                      </w:pPr>
                      <w:bookmarkStart w:id="180" w:name="_Toc72567597"/>
                      <w:r>
                        <w:t xml:space="preserve">Figure </w:t>
                      </w:r>
                      <w:fldSimple w:instr=" SEQ Figure \* ARABIC ">
                        <w:r w:rsidR="00E25547">
                          <w:rPr>
                            <w:noProof/>
                          </w:rPr>
                          <w:t>18</w:t>
                        </w:r>
                      </w:fldSimple>
                      <w:r>
                        <w:t xml:space="preserve"> </w:t>
                      </w:r>
                      <w:r>
                        <w:softHyphen/>
                      </w:r>
                      <w:r>
                        <w:rPr>
                          <w:i w:val="0"/>
                          <w:iCs w:val="0"/>
                        </w:rPr>
                        <w:t>-- VaultAction Demo Output</w:t>
                      </w:r>
                      <w:bookmarkEnd w:id="180"/>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v:textbox>
                <w10:wrap type="square"/>
              </v:shape>
            </w:pict>
          </mc:Fallback>
        </mc:AlternateContent>
      </w:r>
    </w:p>
    <w:bookmarkStart w:id="181" w:name="_MON_1639070253"/>
    <w:bookmarkEnd w:id="181"/>
    <w:p w14:paraId="680852CE" w14:textId="006161BB" w:rsidR="009B6576" w:rsidRDefault="00A5001F" w:rsidP="009B6576">
      <w:pPr>
        <w:keepNext/>
      </w:pPr>
      <w:r>
        <w:object w:dxaOrig="10800" w:dyaOrig="12013" w14:anchorId="3DC54E8F">
          <v:shape id="_x0000_i1037" type="#_x0000_t75" style="width:540pt;height:600.65pt" o:ole="">
            <v:imagedata r:id="rId42" o:title=""/>
          </v:shape>
          <o:OLEObject Type="Embed" ProgID="Word.Document.12" ShapeID="_x0000_i1037" DrawAspect="Content" ObjectID="_1683180714" r:id="rId43">
            <o:FieldCodes>\s</o:FieldCodes>
          </o:OLEObject>
        </w:object>
      </w:r>
    </w:p>
    <w:p w14:paraId="2EBA593F" w14:textId="78D84BA6" w:rsidR="009B6576" w:rsidRDefault="009B6576" w:rsidP="009B6576">
      <w:pPr>
        <w:pStyle w:val="Caption"/>
        <w:rPr>
          <w:i w:val="0"/>
          <w:iCs w:val="0"/>
        </w:rPr>
      </w:pPr>
      <w:bookmarkStart w:id="182" w:name="_Toc72567598"/>
      <w:r>
        <w:t xml:space="preserve">Figure </w:t>
      </w:r>
      <w:fldSimple w:instr=" SEQ Figure \* ARABIC ">
        <w:r w:rsidR="00E25547">
          <w:rPr>
            <w:noProof/>
          </w:rPr>
          <w:t>19</w:t>
        </w:r>
      </w:fldSimple>
      <w:r w:rsidR="00EA4670">
        <w:t xml:space="preserve"> </w:t>
      </w:r>
      <w:r w:rsidR="00EA4670">
        <w:rPr>
          <w:i w:val="0"/>
          <w:iCs w:val="0"/>
        </w:rPr>
        <w:t>– VaultMixedOperation Demonstration</w:t>
      </w:r>
      <w:bookmarkEnd w:id="182"/>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59F060F0" w:rsidR="00C535B8" w:rsidRPr="005353D6" w:rsidRDefault="00C535B8" w:rsidP="00ED296C">
                            <w:pPr>
                              <w:pStyle w:val="Caption"/>
                              <w:rPr>
                                <w:noProof/>
                                <w:sz w:val="26"/>
                                <w:szCs w:val="26"/>
                              </w:rPr>
                            </w:pPr>
                            <w:bookmarkStart w:id="183" w:name="_Toc72567599"/>
                            <w:r>
                              <w:t xml:space="preserve">Figure </w:t>
                            </w:r>
                            <w:fldSimple w:instr=" SEQ Figure \* ARABIC ">
                              <w:r w:rsidR="00E25547">
                                <w:rPr>
                                  <w:noProof/>
                                </w:rPr>
                                <w:t>20</w:t>
                              </w:r>
                            </w:fldSimple>
                            <w:r>
                              <w:t xml:space="preserve"> </w:t>
                            </w:r>
                            <w:r>
                              <w:rPr>
                                <w:i w:val="0"/>
                                <w:iCs w:val="0"/>
                              </w:rPr>
                              <w:t>-- VaultMixedOperation Demo Output</w:t>
                            </w:r>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59F060F0" w:rsidR="00C535B8" w:rsidRPr="005353D6" w:rsidRDefault="00C535B8" w:rsidP="00ED296C">
                      <w:pPr>
                        <w:pStyle w:val="Caption"/>
                        <w:rPr>
                          <w:noProof/>
                          <w:sz w:val="26"/>
                          <w:szCs w:val="26"/>
                        </w:rPr>
                      </w:pPr>
                      <w:bookmarkStart w:id="184" w:name="_Toc72567599"/>
                      <w:r>
                        <w:t xml:space="preserve">Figure </w:t>
                      </w:r>
                      <w:fldSimple w:instr=" SEQ Figure \* ARABIC ">
                        <w:r w:rsidR="00E25547">
                          <w:rPr>
                            <w:noProof/>
                          </w:rPr>
                          <w:t>20</w:t>
                        </w:r>
                      </w:fldSimple>
                      <w:r>
                        <w:t xml:space="preserve"> </w:t>
                      </w:r>
                      <w:r>
                        <w:rPr>
                          <w:i w:val="0"/>
                          <w:iCs w:val="0"/>
                        </w:rPr>
                        <w:t>-- VaultMixedOperation Demo Output</w:t>
                      </w:r>
                      <w:bookmarkEnd w:id="184"/>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63270D3F" w:rsidR="00A07E3D" w:rsidRDefault="00AA049B" w:rsidP="00EA3C73">
      <w:r>
        <w:tab/>
      </w:r>
      <w:r w:rsidR="007060EE">
        <w:t>I</w:t>
      </w:r>
      <w:r w:rsidR="00F9454A">
        <w:t xml:space="preserve">nteracting with protected mutable resources requires </w:t>
      </w:r>
      <w:r w:rsidR="00BE238F">
        <w:t xml:space="preserve">care and </w:t>
      </w:r>
      <w:r w:rsidR="007060EE">
        <w:t xml:space="preserve">strong </w:t>
      </w:r>
      <w:r w:rsidR="00BE238F">
        <w:t xml:space="preserve">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 xml:space="preserve">for </w:t>
      </w:r>
      <w:r w:rsidR="009C7C29">
        <w:t xml:space="preserve">a </w:t>
      </w:r>
      <w:r w:rsidR="00A578D7">
        <w:t>future release.</w:t>
      </w:r>
      <w:r w:rsidR="00A578D7">
        <w:rPr>
          <w:rStyle w:val="FootnoteReference"/>
        </w:rPr>
        <w:footnoteReference w:id="68"/>
      </w:r>
      <w:r w:rsidR="009C7C29">
        <w:t xml:space="preserve">  Also, large mutable structs work efficiently and well, particularly with a </w:t>
      </w:r>
      <w:r w:rsidR="009C7C29">
        <w:rPr>
          <w:i/>
          <w:iCs/>
        </w:rPr>
        <w:t>ReadWriteVault</w:t>
      </w:r>
      <w:r w:rsidR="009C7C29">
        <w:t>.</w:t>
      </w:r>
      <w:r w:rsidR="009C7C29">
        <w:rPr>
          <w:rStyle w:val="FootnoteReference"/>
        </w:rPr>
        <w:footnoteReference w:id="69"/>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r w:rsidR="00DF5284">
        <w:rPr>
          <w:rStyle w:val="FootnoteReference"/>
        </w:rPr>
        <w:footnoteReference w:id="70"/>
      </w:r>
    </w:p>
    <w:bookmarkStart w:id="185" w:name="_MON_1639072079"/>
    <w:bookmarkEnd w:id="185"/>
    <w:p w14:paraId="70E28ADB" w14:textId="6AF74CEA" w:rsidR="007528F3" w:rsidRDefault="007B448B" w:rsidP="007528F3">
      <w:pPr>
        <w:keepNext/>
        <w:ind w:firstLine="720"/>
      </w:pPr>
      <w:r>
        <w:object w:dxaOrig="9645" w:dyaOrig="7430" w14:anchorId="4BD9D072">
          <v:shape id="_x0000_i1038" type="#_x0000_t75" style="width:482.25pt;height:371.15pt" o:ole="">
            <v:imagedata r:id="rId44" o:title=""/>
          </v:shape>
          <o:OLEObject Type="Embed" ProgID="Word.Document.12" ShapeID="_x0000_i1038" DrawAspect="Content" ObjectID="_1683180715" r:id="rId45">
            <o:FieldCodes>\s</o:FieldCodes>
          </o:OLEObject>
        </w:object>
      </w:r>
    </w:p>
    <w:p w14:paraId="78103698" w14:textId="34123228" w:rsidR="007528F3" w:rsidRDefault="007528F3" w:rsidP="007528F3">
      <w:pPr>
        <w:pStyle w:val="Caption"/>
        <w:rPr>
          <w:i w:val="0"/>
          <w:iCs w:val="0"/>
        </w:rPr>
      </w:pPr>
      <w:bookmarkStart w:id="186" w:name="_Ref28767476"/>
      <w:bookmarkStart w:id="187" w:name="_Toc72567600"/>
      <w:r>
        <w:t xml:space="preserve">Figure </w:t>
      </w:r>
      <w:fldSimple w:instr=" SEQ Figure \* ARABIC ">
        <w:r w:rsidR="00E25547">
          <w:rPr>
            <w:noProof/>
          </w:rPr>
          <w:t>21</w:t>
        </w:r>
      </w:fldSimple>
      <w:bookmarkEnd w:id="186"/>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187"/>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B5E3A2C" w:rsidR="00C535B8" w:rsidRPr="00E275B2" w:rsidRDefault="00C535B8" w:rsidP="00AD156E">
                            <w:pPr>
                              <w:pStyle w:val="Caption"/>
                              <w:rPr>
                                <w:noProof/>
                                <w:sz w:val="26"/>
                                <w:szCs w:val="26"/>
                              </w:rPr>
                            </w:pPr>
                            <w:bookmarkStart w:id="188" w:name="_Toc72567601"/>
                            <w:r>
                              <w:t xml:space="preserve">Figure </w:t>
                            </w:r>
                            <w:fldSimple w:instr=" SEQ Figure \* ARABIC ">
                              <w:r w:rsidR="00E25547">
                                <w:rPr>
                                  <w:noProof/>
                                </w:rPr>
                                <w:t>22</w:t>
                              </w:r>
                            </w:fldSimple>
                            <w:r>
                              <w:t xml:space="preserve"> </w:t>
                            </w:r>
                            <w:r>
                              <w:rPr>
                                <w:i w:val="0"/>
                                <w:iCs w:val="0"/>
                              </w:rPr>
                              <w:t>-- Output of Extension Method Demo</w:t>
                            </w:r>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6B5E3A2C" w:rsidR="00C535B8" w:rsidRPr="00E275B2" w:rsidRDefault="00C535B8" w:rsidP="00AD156E">
                      <w:pPr>
                        <w:pStyle w:val="Caption"/>
                        <w:rPr>
                          <w:noProof/>
                          <w:sz w:val="26"/>
                          <w:szCs w:val="26"/>
                        </w:rPr>
                      </w:pPr>
                      <w:bookmarkStart w:id="189" w:name="_Toc72567601"/>
                      <w:r>
                        <w:t xml:space="preserve">Figure </w:t>
                      </w:r>
                      <w:fldSimple w:instr=" SEQ Figure \* ARABIC ">
                        <w:r w:rsidR="00E25547">
                          <w:rPr>
                            <w:noProof/>
                          </w:rPr>
                          <w:t>22</w:t>
                        </w:r>
                      </w:fldSimple>
                      <w:r>
                        <w:t xml:space="preserve"> </w:t>
                      </w:r>
                      <w:r>
                        <w:rPr>
                          <w:i w:val="0"/>
                          <w:iCs w:val="0"/>
                        </w:rPr>
                        <w:t>-- Output of Extension Method Demo</w:t>
                      </w:r>
                      <w:bookmarkEnd w:id="189"/>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190" w:name="_Toc72567646"/>
      <w:r>
        <w:lastRenderedPageBreak/>
        <w:t>Static Analyzer Rules</w:t>
      </w:r>
      <w:bookmarkEnd w:id="190"/>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pPr>
        <w:pStyle w:val="Heading2"/>
      </w:pPr>
      <w:bookmarkStart w:id="191" w:name="_DotNetVault_UsingMandatory"/>
      <w:bookmarkStart w:id="192" w:name="_Toc72567647"/>
      <w:bookmarkEnd w:id="191"/>
      <w:r w:rsidRPr="00560D06">
        <w:t>DotNetVault_UsingMandatory</w:t>
      </w:r>
      <w:bookmarkEnd w:id="192"/>
      <w:r w:rsidR="000811D4">
        <w:t xml:space="preserve"> </w:t>
      </w:r>
    </w:p>
    <w:p w14:paraId="20FC3E64" w14:textId="77777777" w:rsidR="00CF42CE" w:rsidRDefault="000811D4" w:rsidP="009E3986">
      <w:pPr>
        <w:spacing w:after="0" w:line="240" w:lineRule="auto"/>
        <w:ind w:left="1080"/>
        <w:contextualSpacing/>
      </w:pPr>
      <w:r w:rsidRPr="000811D4">
        <w:t>DotNetVault_UsingMandatory_DeclaredInline</w:t>
      </w:r>
      <w:r w:rsidR="00C37D28">
        <w:t xml:space="preserve"> </w:t>
      </w:r>
      <w:r w:rsidR="00C37D28" w:rsidRPr="00C37D28">
        <w:t>DotNetVault_UsingMandatory_NoCopyAssignment</w:t>
      </w:r>
    </w:p>
    <w:p w14:paraId="292B42AB" w14:textId="08FA7170" w:rsidR="00C37D28" w:rsidRDefault="00CF42CE" w:rsidP="00CF42CE">
      <w:pPr>
        <w:spacing w:after="0" w:line="240" w:lineRule="auto"/>
        <w:ind w:left="1080"/>
        <w:contextualSpacing/>
      </w:pPr>
      <w:r w:rsidRPr="00CF42CE">
        <w:t>DotNetVault_UsingMandatory_NoCopyIllegalPass</w:t>
      </w:r>
    </w:p>
    <w:p w14:paraId="0ADE9694" w14:textId="67BEF9AE" w:rsidR="00CF42CE" w:rsidRDefault="00CF42CE" w:rsidP="00CF42CE">
      <w:pPr>
        <w:spacing w:after="0" w:line="240" w:lineRule="auto"/>
        <w:ind w:left="1080"/>
        <w:contextualSpacing/>
      </w:pPr>
      <w:r w:rsidRPr="00CF42CE">
        <w:t>DotNetVault_UsingMandatory_NoCopyIllegalPass_ExtMethod</w:t>
      </w:r>
    </w:p>
    <w:p w14:paraId="247D8904" w14:textId="207D55C1" w:rsidR="00EE3559" w:rsidRDefault="00EE3559" w:rsidP="00CF42CE">
      <w:pPr>
        <w:spacing w:after="0" w:line="240" w:lineRule="auto"/>
        <w:ind w:left="1080"/>
        <w:contextualSpacing/>
      </w:pPr>
      <w:r w:rsidRPr="00EE3559">
        <w:t>DotNetVault_UsingMandatory_IrregularLockedResourceObjects_NotAllowedInScope</w:t>
      </w:r>
    </w:p>
    <w:p w14:paraId="034F8C5B" w14:textId="05B050CA" w:rsidR="00EE3559" w:rsidRDefault="00751F50" w:rsidP="00CF42CE">
      <w:pPr>
        <w:spacing w:after="0" w:line="240" w:lineRule="auto"/>
        <w:ind w:left="1080"/>
        <w:contextualSpacing/>
      </w:pPr>
      <w:r w:rsidRPr="00751F50">
        <w:t>DotNetVault_UsingMandatory_NoLockedResourceWrappersAllowedInScope</w:t>
      </w:r>
    </w:p>
    <w:p w14:paraId="3F56CC14" w14:textId="77777777" w:rsidR="00EE3559" w:rsidRDefault="00EE3559" w:rsidP="00CF42CE">
      <w:pPr>
        <w:spacing w:after="0" w:line="240" w:lineRule="auto"/>
        <w:ind w:left="1080"/>
        <w:contextualSpacing/>
      </w:pP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proofErr w:type="gramStart"/>
      <w:r>
        <w:rPr>
          <w:i/>
          <w:iCs/>
        </w:rPr>
        <w:t>UsingMandatory</w:t>
      </w:r>
      <w:r w:rsidR="0061797F">
        <w:rPr>
          <w:i/>
          <w:iCs/>
        </w:rPr>
        <w:t>Attribute</w:t>
      </w:r>
      <w:proofErr w:type="gramEnd"/>
      <w:r w:rsidR="0061797F">
        <w:t xml:space="preserve"> </w:t>
      </w:r>
    </w:p>
    <w:p w14:paraId="5C9743E8" w14:textId="05EF85F8"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rsidR="008E2D11">
        <w:t>,</w:t>
      </w:r>
    </w:p>
    <w:p w14:paraId="6A62888B" w14:textId="50F33935" w:rsidR="000E2564" w:rsidRDefault="000E2564" w:rsidP="000E2564">
      <w:pPr>
        <w:pStyle w:val="ListParagraph"/>
        <w:numPr>
          <w:ilvl w:val="0"/>
          <w:numId w:val="34"/>
        </w:numPr>
      </w:pPr>
      <w:r>
        <w:t>Declare the assignment target inline in the using statement or declaration</w:t>
      </w:r>
      <w:r w:rsidR="008E2D11">
        <w:t xml:space="preserve"> and</w:t>
      </w:r>
    </w:p>
    <w:p w14:paraId="1B09C588" w14:textId="0D542BC6" w:rsidR="008E2D11" w:rsidRDefault="008E2D11" w:rsidP="000E2564">
      <w:pPr>
        <w:pStyle w:val="ListParagraph"/>
        <w:numPr>
          <w:ilvl w:val="0"/>
          <w:numId w:val="34"/>
        </w:numPr>
      </w:pPr>
      <w:bookmarkStart w:id="193" w:name="_Ref46662786"/>
      <w:r>
        <w:t>Not copy the protected resource by copy assignment or by passing by value to any method, constructor, or extension method</w:t>
      </w:r>
      <w:bookmarkEnd w:id="193"/>
    </w:p>
    <w:p w14:paraId="2E9140A7" w14:textId="0A6CA7EF" w:rsidR="00751F50" w:rsidRDefault="00751F50" w:rsidP="000E2564">
      <w:pPr>
        <w:pStyle w:val="ListParagraph"/>
        <w:numPr>
          <w:ilvl w:val="0"/>
          <w:numId w:val="34"/>
        </w:numPr>
      </w:pPr>
      <w:r>
        <w:t>Not allow variables of the following types to appear in the same scope as the locked resource object:</w:t>
      </w:r>
    </w:p>
    <w:p w14:paraId="057327E3" w14:textId="0C2584EE" w:rsidR="00751F50" w:rsidRDefault="00D412FB" w:rsidP="00751F50">
      <w:pPr>
        <w:pStyle w:val="ListParagraph"/>
        <w:numPr>
          <w:ilvl w:val="1"/>
          <w:numId w:val="34"/>
        </w:numPr>
      </w:pPr>
      <w:r>
        <w:t xml:space="preserve">any other locked resource of the same type unless it has also been properly obtained by calling a </w:t>
      </w:r>
      <w:r>
        <w:rPr>
          <w:i/>
          <w:iCs/>
        </w:rPr>
        <w:t>Lock</w:t>
      </w:r>
      <w:r w:rsidR="00842D09">
        <w:t xml:space="preserve"> or </w:t>
      </w:r>
      <w:r w:rsidR="00842D09">
        <w:rPr>
          <w:i/>
          <w:iCs/>
        </w:rPr>
        <w:t xml:space="preserve">SpinLock </w:t>
      </w:r>
      <w:r w:rsidR="00842D09">
        <w:t xml:space="preserve">method annotated with the </w:t>
      </w:r>
      <w:proofErr w:type="gramStart"/>
      <w:r w:rsidR="00842D09">
        <w:rPr>
          <w:i/>
          <w:iCs/>
        </w:rPr>
        <w:t>UsingMandatoryAttribute</w:t>
      </w:r>
      <w:proofErr w:type="gramEnd"/>
    </w:p>
    <w:p w14:paraId="16694ABF" w14:textId="7E7C36C0" w:rsidR="00842D09" w:rsidRDefault="00842D09" w:rsidP="0001341D">
      <w:pPr>
        <w:pStyle w:val="ListParagraph"/>
        <w:numPr>
          <w:ilvl w:val="1"/>
          <w:numId w:val="34"/>
        </w:numPr>
      </w:pPr>
      <w:r>
        <w:t xml:space="preserve">any other </w:t>
      </w:r>
      <w:r w:rsidRPr="0001341D">
        <w:rPr>
          <w:i/>
          <w:iCs/>
        </w:rPr>
        <w:t>ref</w:t>
      </w:r>
      <w:r>
        <w:t xml:space="preserve"> </w:t>
      </w:r>
      <w:r>
        <w:rPr>
          <w:i/>
          <w:iCs/>
        </w:rPr>
        <w:t>struct</w:t>
      </w:r>
      <w:r>
        <w:t xml:space="preserve"> that contains a field (at any level of nesting in its graph) of the same type as the </w:t>
      </w:r>
      <w:r w:rsidR="007E36BA">
        <w:t>locked resource object.</w:t>
      </w:r>
    </w:p>
    <w:p w14:paraId="7338F6FC" w14:textId="3944FDC6" w:rsidR="00560D06" w:rsidRDefault="00271535" w:rsidP="000E2564">
      <w:r>
        <w:t xml:space="preserve">Failure to adhere to </w:t>
      </w:r>
      <w:r w:rsidR="00D843CA">
        <w:rPr>
          <w:i/>
          <w:iCs/>
        </w:rPr>
        <w:t>any</w:t>
      </w:r>
      <w:r w:rsidR="00D843CA">
        <w:t xml:space="preserve"> </w:t>
      </w:r>
      <w:r>
        <w:t xml:space="preserve">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88D0FDD" w14:textId="4FD1F0B5" w:rsidR="009555F0" w:rsidRDefault="009555F0">
      <w:pPr>
        <w:pStyle w:val="Heading2"/>
      </w:pPr>
      <w:bookmarkStart w:id="194" w:name="_DotNetVault_OnlyOnRefStruct"/>
      <w:bookmarkStart w:id="195" w:name="_Toc72567648"/>
      <w:bookmarkEnd w:id="194"/>
      <w:r w:rsidRPr="009555F0">
        <w:lastRenderedPageBreak/>
        <w:t>DotNetVault_OnlyOnRefStruct</w:t>
      </w:r>
      <w:bookmarkEnd w:id="195"/>
    </w:p>
    <w:p w14:paraId="440C2F5D" w14:textId="6F3C3684" w:rsidR="009555F0" w:rsidRDefault="009555F0" w:rsidP="009555F0"/>
    <w:p w14:paraId="740463FB" w14:textId="52EDDA64" w:rsidR="009555F0" w:rsidRPr="0001341D" w:rsidRDefault="009555F0" w:rsidP="0001341D">
      <w:pPr>
        <w:ind w:firstLine="720"/>
      </w:pPr>
      <w:r>
        <w:t xml:space="preserve">This rule is used prevents use of the </w:t>
      </w:r>
      <w:r>
        <w:rPr>
          <w:i/>
          <w:iCs/>
        </w:rPr>
        <w:t>RefStructAttribute</w:t>
      </w:r>
      <w:r w:rsidR="0041504B">
        <w:rPr>
          <w:rStyle w:val="FootnoteReference"/>
          <w:i/>
          <w:iCs/>
        </w:rPr>
        <w:footnoteReference w:id="71"/>
      </w:r>
      <w:r>
        <w:t xml:space="preserve"> on types that are not </w:t>
      </w:r>
      <w:r>
        <w:rPr>
          <w:i/>
          <w:iCs/>
        </w:rPr>
        <w:t>Ref</w:t>
      </w:r>
      <w:r w:rsidR="0041504B">
        <w:rPr>
          <w:i/>
          <w:iCs/>
        </w:rPr>
        <w:t xml:space="preserve"> </w:t>
      </w:r>
      <w:r>
        <w:rPr>
          <w:i/>
          <w:iCs/>
        </w:rPr>
        <w:t>Structs</w:t>
      </w:r>
      <w:r w:rsidR="0041504B">
        <w:t xml:space="preserve">.  </w:t>
      </w:r>
      <w:r w:rsidR="0089767B">
        <w:t xml:space="preserve">The attribute itself is used to work around an apparent flaw in Roslyn where sometimes </w:t>
      </w:r>
      <w:r w:rsidR="0089767B">
        <w:rPr>
          <w:i/>
          <w:iCs/>
        </w:rPr>
        <w:t>ref structs</w:t>
      </w:r>
      <w:r w:rsidR="0089767B">
        <w:t xml:space="preserve"> are reported as reference types rather than ref-like value types.  </w:t>
      </w:r>
      <w:r w:rsidR="00D13B22">
        <w:t xml:space="preserve">If you design your own locked resource objects, you should annotate them with this attribute, particularly if </w:t>
      </w:r>
      <w:r w:rsidR="00BB4687">
        <w:t>it resolves any seemingly paradoxical errors emitted by the analyzer.</w:t>
      </w:r>
    </w:p>
    <w:p w14:paraId="69AC46CC" w14:textId="77777777" w:rsidR="009555F0" w:rsidRPr="0001341D" w:rsidRDefault="009555F0" w:rsidP="0001341D">
      <w:pPr>
        <w:ind w:left="720"/>
      </w:pPr>
    </w:p>
    <w:p w14:paraId="462A95DE" w14:textId="754EFAA6" w:rsidR="00192F85" w:rsidRDefault="003D6147" w:rsidP="00153627">
      <w:pPr>
        <w:pStyle w:val="Heading2"/>
      </w:pPr>
      <w:bookmarkStart w:id="196" w:name="_Known_Bug_(#50)"/>
      <w:bookmarkStart w:id="197" w:name="_DotNetVault_VaultSafe"/>
      <w:bookmarkStart w:id="198" w:name="_Toc72567649"/>
      <w:bookmarkEnd w:id="196"/>
      <w:bookmarkEnd w:id="197"/>
      <w:r w:rsidRPr="003D6147">
        <w:t>DotNetVault_</w:t>
      </w:r>
      <w:r w:rsidR="00AA049B">
        <w:t>V</w:t>
      </w:r>
      <w:r w:rsidR="00A95F7E">
        <w:t>ault</w:t>
      </w:r>
      <w:r w:rsidR="00AA049B">
        <w:t>S</w:t>
      </w:r>
      <w:r w:rsidR="00A95F7E">
        <w:t>afe</w:t>
      </w:r>
      <w:bookmarkEnd w:id="198"/>
    </w:p>
    <w:p w14:paraId="784B5B84" w14:textId="7E02CE4F" w:rsidR="003E5FF0" w:rsidRDefault="003E5FF0" w:rsidP="003E5FF0"/>
    <w:p w14:paraId="0E20A066" w14:textId="12B1B06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72"/>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p>
    <w:p w14:paraId="2B6E2830" w14:textId="3E6CD03A" w:rsidR="003D6147" w:rsidRDefault="002D0F48">
      <w:pPr>
        <w:pStyle w:val="Heading2"/>
      </w:pPr>
      <w:bookmarkStart w:id="199" w:name="_DotNetVault_VsDelegateCapture"/>
      <w:bookmarkStart w:id="200" w:name="_Toc72567650"/>
      <w:bookmarkEnd w:id="199"/>
      <w:r w:rsidRPr="00B94BF7">
        <w:t>DotNetVault_VsDelegateCapture</w:t>
      </w:r>
      <w:bookmarkEnd w:id="200"/>
    </w:p>
    <w:p w14:paraId="6F7D0F5E" w14:textId="2BC3823C" w:rsidR="00952A2D" w:rsidRDefault="00952A2D" w:rsidP="00952A2D"/>
    <w:p w14:paraId="0667FFA8" w14:textId="0BE5A506" w:rsidR="00F66117" w:rsidRDefault="00952A2D" w:rsidP="00952A2D">
      <w:pPr>
        <w:ind w:firstLine="720"/>
      </w:pPr>
      <w:r>
        <w:t>This rule ensures that none of the LockedVaultMutableResource delegates</w:t>
      </w:r>
      <w:r w:rsidR="00D17BD1">
        <w:rPr>
          <w:rStyle w:val="FootnoteReference"/>
        </w:rPr>
        <w:footnoteReference w:id="73"/>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74"/>
      </w:r>
    </w:p>
    <w:p w14:paraId="03F883D7" w14:textId="77777777" w:rsidR="00F66117" w:rsidRDefault="00F66117">
      <w:r>
        <w:br w:type="page"/>
      </w:r>
    </w:p>
    <w:p w14:paraId="5A1DF939" w14:textId="1AFB3EC5" w:rsidR="00D72CB8" w:rsidRPr="00D843CA" w:rsidRDefault="00F145B7">
      <w:pPr>
        <w:pStyle w:val="Heading2"/>
      </w:pPr>
      <w:bookmarkStart w:id="201" w:name="_Toc49072914"/>
      <w:bookmarkStart w:id="202" w:name="_Toc49073028"/>
      <w:bookmarkStart w:id="203" w:name="_Toc49072915"/>
      <w:bookmarkStart w:id="204" w:name="_Toc49073029"/>
      <w:bookmarkStart w:id="205" w:name="_Toc72567651"/>
      <w:bookmarkEnd w:id="201"/>
      <w:bookmarkEnd w:id="202"/>
      <w:bookmarkEnd w:id="203"/>
      <w:bookmarkEnd w:id="204"/>
      <w:r w:rsidRPr="00D843CA">
        <w:lastRenderedPageBreak/>
        <w:t>DotNetVault_VsTypeParams</w:t>
      </w:r>
      <w:bookmarkEnd w:id="205"/>
      <w:r w:rsidR="00D72CB8" w:rsidRPr="00D843CA">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w:t>
      </w:r>
      <w:proofErr w:type="gramStart"/>
      <w:r>
        <w:t>type</w:t>
      </w:r>
      <w:proofErr w:type="gramEnd"/>
      <w:r>
        <w:t xml:space="preserv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75"/>
      </w:r>
    </w:p>
    <w:p w14:paraId="1F34251A" w14:textId="6C0898D0" w:rsidR="00A75457" w:rsidRDefault="0009639D">
      <w:pPr>
        <w:pStyle w:val="Heading2"/>
      </w:pPr>
      <w:bookmarkStart w:id="206" w:name="_Toc72567652"/>
      <w:r w:rsidRPr="00C64F73">
        <w:t>DotNetVault_NotVsProtectable</w:t>
      </w:r>
      <w:bookmarkEnd w:id="206"/>
    </w:p>
    <w:p w14:paraId="20DB5AB3" w14:textId="77777777" w:rsidR="00C64F73" w:rsidRPr="00C64F73" w:rsidRDefault="00C64F73" w:rsidP="00C64F73"/>
    <w:p w14:paraId="2CF644DD" w14:textId="45C8C5B8" w:rsidR="0055038D" w:rsidRDefault="00C972B7" w:rsidP="009E3986">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r w:rsidR="0055038D">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3B23B9F0" w:rsidR="00C616E2" w:rsidRDefault="00B63206" w:rsidP="00B63206">
      <w:pPr>
        <w:pStyle w:val="Caption"/>
      </w:pPr>
      <w:bookmarkStart w:id="207" w:name="_Toc72567602"/>
      <w:r>
        <w:t xml:space="preserve">Figure </w:t>
      </w:r>
      <w:fldSimple w:instr=" SEQ Figure \* ARABIC ">
        <w:r w:rsidR="00E25547">
          <w:rPr>
            <w:noProof/>
          </w:rPr>
          <w:t>23</w:t>
        </w:r>
      </w:fldSimple>
      <w:r>
        <w:t xml:space="preserve"> </w:t>
      </w:r>
      <w:r>
        <w:rPr>
          <w:i w:val="0"/>
          <w:iCs w:val="0"/>
        </w:rPr>
        <w:t xml:space="preserve">-- </w:t>
      </w:r>
      <w:r w:rsidR="008023A8">
        <w:rPr>
          <w:i w:val="0"/>
          <w:iCs w:val="0"/>
        </w:rPr>
        <w:t>vault-safe</w:t>
      </w:r>
      <w:r>
        <w:rPr>
          <w:i w:val="0"/>
          <w:iCs w:val="0"/>
        </w:rPr>
        <w:t xml:space="preserve"> Convenience Wrappers</w:t>
      </w:r>
      <w:bookmarkEnd w:id="207"/>
    </w:p>
    <w:p w14:paraId="6C835C0F" w14:textId="25A783E7"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76"/>
      </w:r>
      <w:r w:rsidR="006958F8">
        <w:rPr>
          <w:i/>
          <w:iCs/>
        </w:rPr>
        <w:t xml:space="preserve">.  </w:t>
      </w:r>
      <w:r w:rsidR="006958F8">
        <w:t xml:space="preserve">The purpose of the wrapper is to permit vault-safe access to values of these types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façade of such </w:t>
      </w:r>
      <w:r w:rsidR="00F03FF9">
        <w:lastRenderedPageBreak/>
        <w:t xml:space="preserve">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3298146E"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r w:rsidR="005008FD">
        <w:rPr>
          <w:i/>
          <w:iCs/>
        </w:rPr>
        <w:t xml:space="preserve">ReadWriteStringBufferVault </w:t>
      </w:r>
      <w:r w:rsidR="005008FD">
        <w:t xml:space="preserve">and </w:t>
      </w:r>
      <w:r w:rsidR="005008FD">
        <w:rPr>
          <w:i/>
          <w:iCs/>
        </w:rPr>
        <w:t xml:space="preserve">ReadWriteValueListVault </w:t>
      </w:r>
      <w:r w:rsidR="005008FD">
        <w:t>are also provided as customized read-write vaults for your convenience.  Moreover, even l</w:t>
      </w:r>
      <w:r w:rsidR="00E061D6">
        <w:t xml:space="preserve">arge mutable value types </w:t>
      </w:r>
      <w:r w:rsidR="005008FD">
        <w:t xml:space="preserve">are an excellent </w:t>
      </w:r>
      <w:r w:rsidR="00DC21DD">
        <w:t xml:space="preserve">and performant </w:t>
      </w:r>
      <w:r w:rsidR="005008FD">
        <w:t>alternative to storing mutable state in reference types.</w:t>
      </w:r>
      <w:r w:rsidR="00DC21DD">
        <w:rPr>
          <w:rStyle w:val="FootnoteReference"/>
        </w:rPr>
        <w:footnoteReference w:id="77"/>
      </w:r>
    </w:p>
    <w:p w14:paraId="22B559E2" w14:textId="62B73D01" w:rsidR="0013220F" w:rsidRDefault="0013220F" w:rsidP="001B3B5D">
      <w:r>
        <w:tab/>
        <w:t>The following shows the intended use-case for such wrappers:</w:t>
      </w:r>
    </w:p>
    <w:bookmarkStart w:id="208" w:name="_MON_1639138871"/>
    <w:bookmarkEnd w:id="208"/>
    <w:p w14:paraId="6559C2D1" w14:textId="382F3EEE" w:rsidR="00037EA1" w:rsidRDefault="003F6EEE" w:rsidP="00037EA1">
      <w:pPr>
        <w:keepNext/>
      </w:pPr>
      <w:r>
        <w:object w:dxaOrig="10800" w:dyaOrig="7020" w14:anchorId="1AFF8759">
          <v:shape id="_x0000_i1039" type="#_x0000_t75" style="width:540pt;height:351pt" o:ole="">
            <v:imagedata r:id="rId46" o:title=""/>
          </v:shape>
          <o:OLEObject Type="Embed" ProgID="Word.Document.12" ShapeID="_x0000_i1039" DrawAspect="Content" ObjectID="_1683180716" r:id="rId47">
            <o:FieldCodes>\s</o:FieldCodes>
          </o:OLEObject>
        </w:object>
      </w:r>
    </w:p>
    <w:p w14:paraId="2AAC3B30" w14:textId="31829F4F" w:rsidR="0013220F" w:rsidRDefault="00037EA1" w:rsidP="00037EA1">
      <w:pPr>
        <w:pStyle w:val="Caption"/>
        <w:rPr>
          <w:i w:val="0"/>
          <w:iCs w:val="0"/>
        </w:rPr>
      </w:pPr>
      <w:bookmarkStart w:id="209" w:name="_Toc72567603"/>
      <w:r>
        <w:t xml:space="preserve">Figure </w:t>
      </w:r>
      <w:fldSimple w:instr=" SEQ Figure \* ARABIC ">
        <w:r w:rsidR="00E25547">
          <w:rPr>
            <w:noProof/>
          </w:rPr>
          <w:t>24</w:t>
        </w:r>
      </w:fldSimple>
      <w:r w:rsidR="00701CC1">
        <w:rPr>
          <w:i w:val="0"/>
          <w:iCs w:val="0"/>
        </w:rPr>
        <w:t xml:space="preserve"> – Usage of Vs Convenience Wrappers</w:t>
      </w:r>
      <w:bookmarkEnd w:id="209"/>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v:textbox>
                <w10:anchorlock/>
              </v:shape>
            </w:pict>
          </mc:Fallback>
        </mc:AlternateContent>
      </w:r>
    </w:p>
    <w:p w14:paraId="700ADC63" w14:textId="650E561E" w:rsidR="0013220F" w:rsidRDefault="005C779D" w:rsidP="005C779D">
      <w:pPr>
        <w:pStyle w:val="Caption"/>
        <w:rPr>
          <w:i w:val="0"/>
          <w:iCs w:val="0"/>
        </w:rPr>
      </w:pPr>
      <w:bookmarkStart w:id="210" w:name="_Toc72567604"/>
      <w:r>
        <w:t xml:space="preserve">Figure </w:t>
      </w:r>
      <w:fldSimple w:instr=" SEQ Figure \* ARABIC ">
        <w:r w:rsidR="00E25547">
          <w:rPr>
            <w:noProof/>
          </w:rPr>
          <w:t>25</w:t>
        </w:r>
      </w:fldSimple>
      <w:r>
        <w:t xml:space="preserve"> </w:t>
      </w:r>
      <w:r>
        <w:softHyphen/>
      </w:r>
      <w:r>
        <w:softHyphen/>
      </w:r>
      <w:r>
        <w:rPr>
          <w:i w:val="0"/>
          <w:iCs w:val="0"/>
        </w:rPr>
        <w:t>-- Usage Wrapper Demo Output</w:t>
      </w:r>
      <w:bookmarkEnd w:id="210"/>
    </w:p>
    <w:p w14:paraId="4C2BCA9B" w14:textId="43FA7881" w:rsidR="009A602F" w:rsidRDefault="007F6965">
      <w:pPr>
        <w:pStyle w:val="Heading2"/>
      </w:pPr>
      <w:bookmarkStart w:id="211" w:name="_DotNetVault_NotDirectlyInvocable"/>
      <w:bookmarkStart w:id="212" w:name="_Toc72567653"/>
      <w:bookmarkEnd w:id="211"/>
      <w:r w:rsidRPr="007F6965">
        <w:t>DotNetVault_NotDirectlyInvocable</w:t>
      </w:r>
      <w:bookmarkEnd w:id="212"/>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78"/>
      </w:r>
    </w:p>
    <w:p w14:paraId="122570EB" w14:textId="4692A31E" w:rsidR="0044614C" w:rsidRDefault="0044614C">
      <w:pPr>
        <w:pStyle w:val="Heading2"/>
      </w:pPr>
      <w:bookmarkStart w:id="213" w:name="_Toc72567654"/>
      <w:r w:rsidRPr="0044614C">
        <w:t>DotNetVault_UnjustifiedEarlyDispose</w:t>
      </w:r>
      <w:bookmarkEnd w:id="213"/>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79"/>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214" w:name="_Toc72567655"/>
      <w:r w:rsidRPr="004325F1">
        <w:rPr>
          <w:i/>
          <w:iCs/>
        </w:rPr>
        <w:t>EarlyReleaseReason.DisposingOnError</w:t>
      </w:r>
      <w:bookmarkEnd w:id="214"/>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80"/>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215" w:name="_MON_1640962046"/>
    <w:bookmarkEnd w:id="215"/>
    <w:p w14:paraId="0D82F8BC" w14:textId="27DFB299" w:rsidR="00AF2417" w:rsidRDefault="00110852" w:rsidP="00AF2417">
      <w:pPr>
        <w:keepNext/>
        <w:ind w:firstLine="360"/>
      </w:pPr>
      <w:r>
        <w:object w:dxaOrig="10170" w:dyaOrig="5621" w14:anchorId="04F23621">
          <v:shape id="_x0000_i1040" type="#_x0000_t75" style="width:508.5pt;height:281.35pt" o:ole="">
            <v:imagedata r:id="rId48" o:title=""/>
          </v:shape>
          <o:OLEObject Type="Embed" ProgID="Word.Document.12" ShapeID="_x0000_i1040" DrawAspect="Content" ObjectID="_1683180717" r:id="rId49">
            <o:FieldCodes>\s</o:FieldCodes>
          </o:OLEObject>
        </w:object>
      </w:r>
    </w:p>
    <w:p w14:paraId="66121327" w14:textId="5ACBE5E6" w:rsidR="00B87A76" w:rsidRDefault="00AF2417" w:rsidP="005F3671">
      <w:pPr>
        <w:pStyle w:val="Caption"/>
        <w:rPr>
          <w:i w:val="0"/>
          <w:iCs w:val="0"/>
        </w:rPr>
      </w:pPr>
      <w:bookmarkStart w:id="216" w:name="_Ref30353303"/>
      <w:bookmarkStart w:id="217" w:name="_Toc72567605"/>
      <w:r>
        <w:t xml:space="preserve">Figure </w:t>
      </w:r>
      <w:fldSimple w:instr=" SEQ Figure \* ARABIC ">
        <w:r w:rsidR="00E25547">
          <w:rPr>
            <w:noProof/>
          </w:rPr>
          <w:t>26</w:t>
        </w:r>
      </w:fldSimple>
      <w:bookmarkEnd w:id="216"/>
      <w:r w:rsidR="00B257FD">
        <w:t xml:space="preserve"> </w:t>
      </w:r>
      <w:r w:rsidR="00B257FD">
        <w:softHyphen/>
      </w:r>
      <w:r w:rsidR="00B257FD">
        <w:rPr>
          <w:i w:val="0"/>
          <w:iCs w:val="0"/>
        </w:rPr>
        <w:t>– If the resource is not manually released before exceptions rethrown, it will be forever inaccessible.</w:t>
      </w:r>
      <w:bookmarkEnd w:id="217"/>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218" w:name="_Toc72567656"/>
      <w:r w:rsidRPr="004325F1">
        <w:rPr>
          <w:i/>
          <w:iCs/>
        </w:rPr>
        <w:t>EarlyReleaseReason.CustomWrapperDispose</w:t>
      </w:r>
      <w:bookmarkEnd w:id="218"/>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81"/>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82"/>
      </w:r>
      <w:r w:rsidR="005E6AF1">
        <w:t xml:space="preserve">  When such custom locked resources are </w:t>
      </w:r>
      <w:r w:rsidR="005235BD">
        <w:t>d</w:t>
      </w:r>
      <w:r w:rsidR="005E6AF1">
        <w:t>isposed</w:t>
      </w:r>
      <w:r w:rsidR="00AC0561">
        <w:t xml:space="preserve"> (implicitly </w:t>
      </w:r>
      <w:proofErr w:type="gramStart"/>
      <w:r w:rsidR="00AC0561">
        <w:t>as a result of</w:t>
      </w:r>
      <w:proofErr w:type="gramEnd"/>
      <w:r w:rsidR="00AC0561">
        <w:t xml:space="preserve">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219" w:name="_MON_1640964001"/>
    <w:bookmarkEnd w:id="219"/>
    <w:p w14:paraId="20F87C84" w14:textId="453AD923" w:rsidR="003529F9" w:rsidRDefault="00363933" w:rsidP="003529F9">
      <w:pPr>
        <w:keepNext/>
      </w:pPr>
      <w:r>
        <w:object w:dxaOrig="10800" w:dyaOrig="1557" w14:anchorId="710167B9">
          <v:shape id="_x0000_i1041" type="#_x0000_t75" style="width:540pt;height:78pt" o:ole="">
            <v:imagedata r:id="rId50" o:title=""/>
          </v:shape>
          <o:OLEObject Type="Embed" ProgID="Word.Document.12" ShapeID="_x0000_i1041" DrawAspect="Content" ObjectID="_1683180718" r:id="rId51">
            <o:FieldCodes>\s</o:FieldCodes>
          </o:OLEObject>
        </w:object>
      </w:r>
    </w:p>
    <w:p w14:paraId="35137C24" w14:textId="1C727C6D" w:rsidR="00F85C9C" w:rsidRDefault="003529F9" w:rsidP="007C29C8">
      <w:pPr>
        <w:pStyle w:val="Caption"/>
        <w:rPr>
          <w:i w:val="0"/>
          <w:iCs w:val="0"/>
        </w:rPr>
      </w:pPr>
      <w:bookmarkStart w:id="220" w:name="_Ref30353347"/>
      <w:bookmarkStart w:id="221" w:name="_Toc72567606"/>
      <w:r>
        <w:t xml:space="preserve">Figure </w:t>
      </w:r>
      <w:fldSimple w:instr=" SEQ Figure \* ARABIC ">
        <w:r w:rsidR="00E25547">
          <w:rPr>
            <w:noProof/>
          </w:rPr>
          <w:t>27</w:t>
        </w:r>
      </w:fldSimple>
      <w:bookmarkEnd w:id="220"/>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221"/>
      <w:r w:rsidR="007C29C8">
        <w:rPr>
          <w:i w:val="0"/>
          <w:iCs w:val="0"/>
        </w:rPr>
        <w:t xml:space="preserve">  </w:t>
      </w:r>
    </w:p>
    <w:p w14:paraId="2FFB5B27" w14:textId="56DB274F" w:rsidR="00F06767" w:rsidRDefault="00F06767">
      <w:pPr>
        <w:pStyle w:val="Heading2"/>
      </w:pPr>
      <w:bookmarkStart w:id="222" w:name="_DotNetVault_NoExplicitByRefAlias"/>
      <w:bookmarkStart w:id="223" w:name="_Toc72567657"/>
      <w:bookmarkEnd w:id="222"/>
      <w:r w:rsidRPr="001D0D18">
        <w:t>DotNetVault_NoExplicitByRefAlias</w:t>
      </w:r>
      <w:bookmarkEnd w:id="223"/>
    </w:p>
    <w:p w14:paraId="307FDA31" w14:textId="33E25122" w:rsidR="0047192C" w:rsidRDefault="0047192C" w:rsidP="0047192C"/>
    <w:p w14:paraId="5B90B1A5" w14:textId="7A803486" w:rsidR="0047192C" w:rsidRPr="00C76512" w:rsidRDefault="009E7B6F" w:rsidP="0047192C">
      <w:pPr>
        <w:ind w:firstLine="360"/>
        <w:rPr>
          <w:i/>
        </w:rPr>
      </w:pPr>
      <w:r>
        <w:t>R</w:t>
      </w:r>
      <w:r w:rsidR="0047192C">
        <w:t>ef local alias</w:t>
      </w:r>
      <w:r>
        <w:t xml:space="preserve">es to </w:t>
      </w:r>
      <w:r w:rsidR="0047192C">
        <w:t xml:space="preserve">the </w:t>
      </w:r>
      <w:r>
        <w:rPr>
          <w:i/>
          <w:iCs/>
        </w:rPr>
        <w:t>Value</w:t>
      </w:r>
      <w:r>
        <w:t xml:space="preserve"> </w:t>
      </w:r>
      <w:r w:rsidR="0047192C">
        <w:t xml:space="preserve">property of a locked resource </w:t>
      </w:r>
      <w:r>
        <w:t xml:space="preserve">permit </w:t>
      </w:r>
      <w:r w:rsidR="0047192C">
        <w:t xml:space="preserve">unsynchronized access to that resource.  </w:t>
      </w:r>
      <w:r>
        <w:t>T</w:t>
      </w:r>
      <w:r w:rsidR="0047192C">
        <w:t>his rule</w:t>
      </w:r>
      <w:r>
        <w:t>, therefore,</w:t>
      </w:r>
      <w:r w:rsidR="0047192C">
        <w:t xml:space="preserve"> prevents ref local aliasing of any property whose return value is annotated with the </w:t>
      </w:r>
      <w:r w:rsidR="0047192C" w:rsidRPr="00153627">
        <w:rPr>
          <w:i/>
          <w:iCs/>
        </w:rPr>
        <w:t>BasicVaultProtectedResourceAttribute</w:t>
      </w:r>
      <w:r w:rsidR="0047192C">
        <w:t xml:space="preserve">.  This attribute annotates the </w:t>
      </w:r>
      <w:r w:rsidR="0047192C" w:rsidRPr="00153627">
        <w:rPr>
          <w:i/>
          <w:iCs/>
        </w:rPr>
        <w:t>Value</w:t>
      </w:r>
      <w:r w:rsidR="0047192C">
        <w:t xml:space="preserve"> property of the </w:t>
      </w:r>
      <w:r w:rsidR="0047192C" w:rsidRPr="00153627">
        <w:rPr>
          <w:i/>
          <w:iCs/>
        </w:rPr>
        <w:t>LockedVaultObject&lt;TVault, [VaultSafeTypeParam] T&gt;</w:t>
      </w:r>
      <w:r w:rsidR="0047192C">
        <w:t xml:space="preserve"> to prevent such unsynchronized access.</w:t>
      </w:r>
    </w:p>
    <w:p w14:paraId="169B7589" w14:textId="4DA6C93A" w:rsidR="0054148D" w:rsidRDefault="000B0003" w:rsidP="00B536A3">
      <w:pPr>
        <w:pStyle w:val="Heading1"/>
        <w:numPr>
          <w:ilvl w:val="0"/>
          <w:numId w:val="14"/>
        </w:numPr>
      </w:pPr>
      <w:bookmarkStart w:id="224" w:name="_Toc50795230"/>
      <w:bookmarkStart w:id="225" w:name="_Toc50795327"/>
      <w:bookmarkStart w:id="226" w:name="_Toc50795424"/>
      <w:bookmarkStart w:id="227" w:name="_Toc50795521"/>
      <w:bookmarkStart w:id="228" w:name="_Toc50795618"/>
      <w:bookmarkStart w:id="229" w:name="_Toc50795715"/>
      <w:bookmarkStart w:id="230" w:name="_Toc50795812"/>
      <w:bookmarkStart w:id="231" w:name="_Toc50795231"/>
      <w:bookmarkStart w:id="232" w:name="_Toc50795328"/>
      <w:bookmarkStart w:id="233" w:name="_Toc50795425"/>
      <w:bookmarkStart w:id="234" w:name="_Toc50795522"/>
      <w:bookmarkStart w:id="235" w:name="_Toc50795619"/>
      <w:bookmarkStart w:id="236" w:name="_Toc50795716"/>
      <w:bookmarkStart w:id="237" w:name="_Toc50795813"/>
      <w:bookmarkStart w:id="238" w:name="_Toc50795233"/>
      <w:bookmarkStart w:id="239" w:name="_Toc50795330"/>
      <w:bookmarkStart w:id="240" w:name="_Toc50795427"/>
      <w:bookmarkStart w:id="241" w:name="_Toc50795524"/>
      <w:bookmarkStart w:id="242" w:name="_Toc50795621"/>
      <w:bookmarkStart w:id="243" w:name="_Toc50795718"/>
      <w:bookmarkStart w:id="244" w:name="_Toc50795815"/>
      <w:bookmarkStart w:id="245" w:name="_Toc72567658"/>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t>Attributes</w:t>
      </w:r>
      <w:bookmarkEnd w:id="245"/>
    </w:p>
    <w:p w14:paraId="12829C6D" w14:textId="77777777" w:rsidR="000B0003" w:rsidRPr="000B0003" w:rsidRDefault="000B0003" w:rsidP="000B0003"/>
    <w:p w14:paraId="2BEE1969" w14:textId="65C75B3C" w:rsidR="000B0003" w:rsidRPr="00A067D9" w:rsidRDefault="000B0003" w:rsidP="00153627">
      <w:pPr>
        <w:pStyle w:val="Heading2"/>
        <w:numPr>
          <w:ilvl w:val="0"/>
          <w:numId w:val="46"/>
        </w:numPr>
      </w:pPr>
      <w:bookmarkStart w:id="246" w:name="_VaultSafeAttribute"/>
      <w:bookmarkStart w:id="247" w:name="_Toc72567659"/>
      <w:bookmarkEnd w:id="246"/>
      <w:r w:rsidRPr="00A067D9">
        <w:t>VaultSafeAttribute</w:t>
      </w:r>
      <w:bookmarkEnd w:id="247"/>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83"/>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proofErr w:type="gramStart"/>
      <w:r w:rsidR="00913A67">
        <w:t>type</w:t>
      </w:r>
      <w:proofErr w:type="gramEnd"/>
      <w:r w:rsidR="00913A67">
        <w:t xml:space="preserv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C535B8" w:rsidRDefault="00C535B8"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C535B8" w:rsidRDefault="00C535B8" w:rsidP="0016594F">
                      <w:r w:rsidRPr="003B0918">
                        <w:t>S</w:t>
                      </w:r>
                      <w:r>
                        <w:t>tring; System.</w:t>
                      </w:r>
                      <w:r w:rsidRPr="003B0918">
                        <w:t>Uri;</w:t>
                      </w:r>
                    </w:p>
                  </w:txbxContent>
                </v:textbox>
                <w10:anchorlock/>
              </v:shape>
            </w:pict>
          </mc:Fallback>
        </mc:AlternateContent>
      </w:r>
    </w:p>
    <w:p w14:paraId="41F983FA" w14:textId="2BDED86B" w:rsidR="00753A82" w:rsidRDefault="00753A82" w:rsidP="00753A82">
      <w:pPr>
        <w:pStyle w:val="Caption"/>
        <w:ind w:firstLine="720"/>
        <w:rPr>
          <w:i w:val="0"/>
          <w:iCs w:val="0"/>
        </w:rPr>
      </w:pPr>
      <w:bookmarkStart w:id="248" w:name="_Toc72567607"/>
      <w:r>
        <w:t xml:space="preserve">Figure </w:t>
      </w:r>
      <w:fldSimple w:instr=" SEQ Figure \* ARABIC ">
        <w:r w:rsidR="00E25547">
          <w:rPr>
            <w:noProof/>
          </w:rPr>
          <w:t>28</w:t>
        </w:r>
      </w:fldSimple>
      <w:r>
        <w:rPr>
          <w:noProof/>
        </w:rPr>
        <w:t xml:space="preserve"> -- </w:t>
      </w:r>
      <w:r>
        <w:rPr>
          <w:i w:val="0"/>
          <w:iCs w:val="0"/>
        </w:rPr>
        <w:t>-- Contents of Whitelist.txt</w:t>
      </w:r>
      <w:bookmarkEnd w:id="248"/>
    </w:p>
    <w:p w14:paraId="4B5833FE" w14:textId="1C48D2AF" w:rsidR="00753A82" w:rsidRDefault="00753A82" w:rsidP="00753A82">
      <w:pPr>
        <w:ind w:firstLine="720"/>
      </w:pPr>
    </w:p>
    <w:p w14:paraId="6C5F74FA" w14:textId="52A7B43B" w:rsidR="003F6EEE" w:rsidRDefault="0016594F" w:rsidP="0016594F">
      <w:r>
        <w:lastRenderedPageBreak/>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noProof/>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153627">
      <w:pPr>
        <w:pStyle w:val="Heading2"/>
      </w:pPr>
      <w:bookmarkStart w:id="249" w:name="_Ref46663368"/>
      <w:bookmarkStart w:id="250" w:name="_Toc72567660"/>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0CED2492" w:rsidR="00C535B8" w:rsidRPr="00771BAE" w:rsidRDefault="00C535B8" w:rsidP="00D4129E">
                            <w:pPr>
                              <w:pStyle w:val="Caption"/>
                              <w:rPr>
                                <w:noProof/>
                                <w:sz w:val="26"/>
                                <w:szCs w:val="26"/>
                              </w:rPr>
                            </w:pPr>
                            <w:bookmarkStart w:id="251" w:name="_Toc72567608"/>
                            <w:r>
                              <w:t xml:space="preserve">Figure </w:t>
                            </w:r>
                            <w:fldSimple w:instr=" SEQ Figure \* ARABIC ">
                              <w:r w:rsidR="00E25547">
                                <w:rPr>
                                  <w:noProof/>
                                </w:rPr>
                                <w:t>29</w:t>
                              </w:r>
                            </w:fldSimple>
                            <w:r>
                              <w:rPr>
                                <w:i w:val="0"/>
                                <w:iCs w:val="0"/>
                              </w:rPr>
                              <w:t xml:space="preserve">-- Contents of </w:t>
                            </w:r>
                            <w:r w:rsidRPr="00626E22">
                              <w:rPr>
                                <w:i w:val="0"/>
                                <w:iCs w:val="0"/>
                              </w:rPr>
                              <w:t>condit_generic_whitelist.txt</w:t>
                            </w:r>
                            <w:bookmarkEnd w:id="2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0CED2492" w:rsidR="00C535B8" w:rsidRPr="00771BAE" w:rsidRDefault="00C535B8" w:rsidP="00D4129E">
                      <w:pPr>
                        <w:pStyle w:val="Caption"/>
                        <w:rPr>
                          <w:noProof/>
                          <w:sz w:val="26"/>
                          <w:szCs w:val="26"/>
                        </w:rPr>
                      </w:pPr>
                      <w:bookmarkStart w:id="252" w:name="_Toc72567608"/>
                      <w:r>
                        <w:t xml:space="preserve">Figure </w:t>
                      </w:r>
                      <w:fldSimple w:instr=" SEQ Figure \* ARABIC ">
                        <w:r w:rsidR="00E25547">
                          <w:rPr>
                            <w:noProof/>
                          </w:rPr>
                          <w:t>29</w:t>
                        </w:r>
                      </w:fldSimple>
                      <w:r>
                        <w:rPr>
                          <w:i w:val="0"/>
                          <w:iCs w:val="0"/>
                        </w:rPr>
                        <w:t xml:space="preserve">-- Contents of </w:t>
                      </w:r>
                      <w:r w:rsidRPr="00626E22">
                        <w:rPr>
                          <w:i w:val="0"/>
                          <w:iCs w:val="0"/>
                        </w:rPr>
                        <w:t>condit_generic_whitelist.txt</w:t>
                      </w:r>
                      <w:bookmarkEnd w:id="252"/>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249"/>
      <w:bookmarkEnd w:id="250"/>
    </w:p>
    <w:p w14:paraId="3B3EA250" w14:textId="6CE5A343" w:rsidR="0091199B" w:rsidRDefault="0091199B" w:rsidP="0091199B"/>
    <w:p w14:paraId="1D0936EF" w14:textId="43D2533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84"/>
      </w:r>
      <w:r w:rsidR="00C62097">
        <w:t xml:space="preserve">  </w:t>
      </w:r>
      <w:r w:rsidR="00427A3C">
        <w:t xml:space="preserve">Pre-declaration of the variable will </w:t>
      </w:r>
      <w:r w:rsidR="00207F5E">
        <w:t>cause compilation failure.</w:t>
      </w:r>
    </w:p>
    <w:p w14:paraId="76D08368" w14:textId="5ED4028D" w:rsidR="00854EB9" w:rsidRDefault="00854EB9" w:rsidP="00153627">
      <w:pPr>
        <w:pStyle w:val="Heading2"/>
      </w:pPr>
      <w:bookmarkStart w:id="254" w:name="_Toc72567661"/>
      <w:r>
        <w:t>NoCopyAttribute</w:t>
      </w:r>
      <w:bookmarkEnd w:id="254"/>
    </w:p>
    <w:p w14:paraId="0672CE51" w14:textId="5E903C11" w:rsidR="00854EB9" w:rsidRDefault="00854EB9" w:rsidP="00854EB9">
      <w:pPr>
        <w:ind w:left="720"/>
      </w:pPr>
    </w:p>
    <w:p w14:paraId="5E5D4B57" w14:textId="0F53B1B5" w:rsidR="00854EB9" w:rsidRDefault="00634260" w:rsidP="00E942A5">
      <w:pPr>
        <w:ind w:firstLine="720"/>
      </w:pPr>
      <w:r>
        <w:t xml:space="preserve">This attribute is used to annotate </w:t>
      </w:r>
      <w:r w:rsidR="00E942A5">
        <w:t>locked</w:t>
      </w:r>
      <w:r>
        <w:t xml:space="preserve"> resource objects </w:t>
      </w:r>
      <w:r w:rsidR="00E942A5">
        <w:t xml:space="preserve">and, together with the </w:t>
      </w:r>
      <w:r w:rsidR="00E942A5">
        <w:rPr>
          <w:i/>
          <w:iCs/>
        </w:rPr>
        <w:t>UsingMandatoryAttribute</w:t>
      </w:r>
      <w:r w:rsidR="00E942A5">
        <w:t>, triggers analyzer rules that prevent copying locked resource objects into variables declared at broader scope, fixing Bug 92.</w:t>
      </w:r>
      <w:r w:rsidR="003F5A66">
        <w:rPr>
          <w:rStyle w:val="FootnoteReference"/>
        </w:rPr>
        <w:footnoteReference w:id="85"/>
      </w:r>
      <w:r w:rsidR="00167C14">
        <w:t xml:space="preserve">  Such objects may not be copied by assignment or passed by value.  Also, </w:t>
      </w:r>
      <w:r w:rsidR="00B11BEC">
        <w:t>no ref struct with a field of the same type as the protected resource may appear within the same scope.</w:t>
      </w:r>
    </w:p>
    <w:p w14:paraId="18D5221B" w14:textId="77777777" w:rsidR="004927AB" w:rsidRDefault="004927AB" w:rsidP="00E942A5">
      <w:pPr>
        <w:ind w:firstLine="720"/>
      </w:pPr>
    </w:p>
    <w:p w14:paraId="6187723E" w14:textId="0E79A383" w:rsidR="00B11BEC" w:rsidRDefault="008710B6" w:rsidP="00153627">
      <w:pPr>
        <w:pStyle w:val="Heading2"/>
      </w:pPr>
      <w:bookmarkStart w:id="255" w:name="_RefStructAttribute"/>
      <w:bookmarkStart w:id="256" w:name="_Ref49071206"/>
      <w:bookmarkStart w:id="257" w:name="_Toc72567662"/>
      <w:bookmarkEnd w:id="255"/>
      <w:r>
        <w:lastRenderedPageBreak/>
        <w:t>RefStructAttribute</w:t>
      </w:r>
      <w:bookmarkEnd w:id="256"/>
      <w:bookmarkEnd w:id="257"/>
    </w:p>
    <w:p w14:paraId="0B01F151" w14:textId="64936001" w:rsidR="008710B6" w:rsidRDefault="008710B6" w:rsidP="008710B6">
      <w:pPr>
        <w:ind w:left="720"/>
      </w:pPr>
    </w:p>
    <w:p w14:paraId="2732EB97" w14:textId="236BE3FB" w:rsidR="00854EB9" w:rsidRPr="0001341D" w:rsidRDefault="008710B6" w:rsidP="00153627">
      <w:pPr>
        <w:ind w:firstLine="720"/>
      </w:pPr>
      <w:r>
        <w:t>This attribute is used as a work around for an apparent flaw in the current version of t</w:t>
      </w:r>
      <w:r w:rsidR="004C05FB">
        <w:t xml:space="preserve">he Roslyn Analyzers: when the analyzer loads a copy of itself as metadata while performing analysis, </w:t>
      </w:r>
      <w:r w:rsidR="004C05FB">
        <w:rPr>
          <w:i/>
          <w:iCs/>
        </w:rPr>
        <w:t>ref structs</w:t>
      </w:r>
      <w:r w:rsidR="004C05FB">
        <w:t xml:space="preserve"> are not correctly reported as being value-types or ref-like types.  </w:t>
      </w:r>
      <w:r w:rsidR="00FA1DCC">
        <w:t xml:space="preserve">Several analysis rules require being able to identify whether a type is a ref-struct and many of these types are defined in this library.  To work around this problem, this attribute was created.  All </w:t>
      </w:r>
      <w:r w:rsidR="00FA1DCC" w:rsidRPr="0001341D">
        <w:rPr>
          <w:i/>
          <w:iCs/>
        </w:rPr>
        <w:t>ref</w:t>
      </w:r>
      <w:r w:rsidR="00CA5F3A" w:rsidRPr="0001341D">
        <w:rPr>
          <w:i/>
          <w:iCs/>
        </w:rPr>
        <w:t xml:space="preserve"> </w:t>
      </w:r>
      <w:r w:rsidR="00FA1DCC" w:rsidRPr="0001341D">
        <w:rPr>
          <w:i/>
          <w:iCs/>
        </w:rPr>
        <w:t>structs</w:t>
      </w:r>
      <w:r w:rsidR="00FA1DCC">
        <w:t xml:space="preserve"> intended for external use present in this project have been annotated with thi</w:t>
      </w:r>
      <w:r w:rsidR="00CA5F3A">
        <w:t xml:space="preserve">s attribute which is used as a fallback by the analyzer rules to identify </w:t>
      </w:r>
      <w:r w:rsidR="00CA5F3A">
        <w:rPr>
          <w:i/>
          <w:iCs/>
        </w:rPr>
        <w:t>ref structs</w:t>
      </w:r>
      <w:r w:rsidR="00CA5F3A">
        <w:t xml:space="preserve">.  </w:t>
      </w:r>
      <w:r w:rsidR="0087548E">
        <w:t xml:space="preserve">Furthermore, an analysis rule was added that generates a compilation error if this attribute is applied to anything that is not actually a </w:t>
      </w:r>
      <w:r w:rsidR="0087548E">
        <w:rPr>
          <w:i/>
          <w:iCs/>
        </w:rPr>
        <w:t>ref struct</w:t>
      </w:r>
      <w:r w:rsidR="0087548E">
        <w:t>.</w:t>
      </w:r>
      <w:r w:rsidR="0087548E">
        <w:rPr>
          <w:rStyle w:val="FootnoteReference"/>
        </w:rPr>
        <w:footnoteReference w:id="86"/>
      </w:r>
    </w:p>
    <w:p w14:paraId="6E8209A5" w14:textId="2B0B3421" w:rsidR="0019111E" w:rsidRDefault="00D1390E" w:rsidP="00153627">
      <w:pPr>
        <w:pStyle w:val="Heading2"/>
      </w:pPr>
      <w:bookmarkStart w:id="258" w:name="_Toc72567663"/>
      <w:r w:rsidRPr="00D1390E">
        <w:t>VaultSafeTypeParamAttribute</w:t>
      </w:r>
      <w:bookmarkEnd w:id="258"/>
    </w:p>
    <w:p w14:paraId="189CB88F" w14:textId="4F60F1DB" w:rsidR="00D1390E" w:rsidRDefault="00D1390E" w:rsidP="00D1390E"/>
    <w:p w14:paraId="55AE3F3A" w14:textId="4AABE8D6" w:rsidR="003D129B" w:rsidRDefault="00D1390E" w:rsidP="0001341D">
      <w:pPr>
        <w:ind w:firstLine="720"/>
      </w:pPr>
      <w:r>
        <w:t xml:space="preserve">This attribute can be applied to type parameters.  It </w:t>
      </w:r>
      <w:r w:rsidR="005E7CEA">
        <w:t>effectively s</w:t>
      </w:r>
      <w:r>
        <w:t xml:space="preserve">erves as a </w:t>
      </w:r>
      <w:proofErr w:type="gramStart"/>
      <w:r w:rsidR="00A30644">
        <w:t>type</w:t>
      </w:r>
      <w:proofErr w:type="gramEnd"/>
      <w:r w:rsidR="00A30644">
        <w:t xml:space="preserv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w:t>
      </w:r>
      <w:r w:rsidR="005748F2">
        <w:t>methods,</w:t>
      </w:r>
      <w:r w:rsidR="005E7CEA">
        <w:t xml:space="preserve"> and generic delegates. </w:t>
      </w:r>
    </w:p>
    <w:p w14:paraId="62BAF3A6" w14:textId="0FDE2760" w:rsidR="00843223" w:rsidRDefault="00843223" w:rsidP="00153627">
      <w:pPr>
        <w:pStyle w:val="Heading2"/>
      </w:pPr>
      <w:bookmarkStart w:id="259" w:name="_Toc32495064"/>
      <w:bookmarkStart w:id="260" w:name="_Toc32831634"/>
      <w:bookmarkStart w:id="261" w:name="_Toc72567664"/>
      <w:bookmarkEnd w:id="259"/>
      <w:bookmarkEnd w:id="260"/>
      <w:r w:rsidRPr="00843223">
        <w:t>NoNonVsCaptureAttribute</w:t>
      </w:r>
      <w:bookmarkEnd w:id="261"/>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 xml:space="preserve">passed as a type </w:t>
      </w:r>
      <w:proofErr w:type="gramStart"/>
      <w:r>
        <w:t>argument</w:t>
      </w:r>
      <w:proofErr w:type="gramEnd"/>
    </w:p>
    <w:p w14:paraId="7329E04E" w14:textId="1BED2225" w:rsidR="000B0003" w:rsidRDefault="00204E12" w:rsidP="00204E12">
      <w:r>
        <w:t xml:space="preserve">The </w:t>
      </w:r>
      <w:r w:rsidR="001F5E5D">
        <w:t>Locked</w:t>
      </w:r>
      <w:r w:rsidR="004927AB">
        <w:t xml:space="preserve"> </w:t>
      </w:r>
      <w:r w:rsidR="001F5E5D">
        <w:t>Vault</w:t>
      </w:r>
      <w:r w:rsidR="004927AB">
        <w:t xml:space="preserve"> </w:t>
      </w:r>
      <w:r w:rsidR="001F5E5D">
        <w:t>Mutable</w:t>
      </w:r>
      <w:r w:rsidR="004927AB">
        <w:t xml:space="preserve"> </w:t>
      </w:r>
      <w:r w:rsidR="001F5E5D">
        <w:t xml:space="preserve">Resource </w:t>
      </w:r>
      <w:r>
        <w:t>delegates</w:t>
      </w:r>
      <w:r w:rsidR="001F5E5D">
        <w:rPr>
          <w:rStyle w:val="FootnoteReference"/>
        </w:rPr>
        <w:footnoteReference w:id="87"/>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6C6D92FE" w14:textId="77777777" w:rsidR="005223C0" w:rsidRDefault="005223C0" w:rsidP="00204E12"/>
    <w:p w14:paraId="7CDB5AA0" w14:textId="7DC416C4" w:rsidR="00F1117F" w:rsidRDefault="00F1117F" w:rsidP="00153627">
      <w:pPr>
        <w:pStyle w:val="Heading2"/>
      </w:pPr>
      <w:bookmarkStart w:id="262" w:name="_NotVsProtectableAttribute"/>
      <w:bookmarkStart w:id="263" w:name="_Toc72567665"/>
      <w:bookmarkEnd w:id="262"/>
      <w:r w:rsidRPr="00F1117F">
        <w:lastRenderedPageBreak/>
        <w:t>NotVsProtectableAttribute</w:t>
      </w:r>
      <w:bookmarkEnd w:id="263"/>
    </w:p>
    <w:p w14:paraId="3FCC7112" w14:textId="211AA19F" w:rsidR="006A0BED" w:rsidRDefault="006A0BED" w:rsidP="006A0BED"/>
    <w:p w14:paraId="15B721B0" w14:textId="1B2D9ECE"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153627">
      <w:pPr>
        <w:pStyle w:val="Heading2"/>
      </w:pPr>
      <w:bookmarkStart w:id="264" w:name="_NoDirectInvokeAttribute"/>
      <w:bookmarkStart w:id="265" w:name="_Ref46663463"/>
      <w:bookmarkStart w:id="266" w:name="_Toc72567666"/>
      <w:bookmarkStart w:id="267" w:name="_Hlk30347853"/>
      <w:bookmarkEnd w:id="264"/>
      <w:r w:rsidRPr="00FF29F5">
        <w:t>NoDirectInvokeAttribute</w:t>
      </w:r>
      <w:bookmarkEnd w:id="265"/>
      <w:bookmarkEnd w:id="266"/>
    </w:p>
    <w:bookmarkEnd w:id="267"/>
    <w:p w14:paraId="35606BF3" w14:textId="77777777" w:rsidR="00177291" w:rsidRDefault="00177291" w:rsidP="00177291">
      <w:pPr>
        <w:ind w:firstLine="360"/>
      </w:pPr>
    </w:p>
    <w:p w14:paraId="21EB22DF" w14:textId="24FD1E86" w:rsidR="008A160E" w:rsidRDefault="009D395D" w:rsidP="0001341D">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153627">
      <w:pPr>
        <w:pStyle w:val="Heading2"/>
      </w:pPr>
      <w:bookmarkStart w:id="268" w:name="_Toc32495068"/>
      <w:bookmarkStart w:id="269" w:name="_Toc32831638"/>
      <w:bookmarkStart w:id="270" w:name="_EarlyReleaseAttribute"/>
      <w:bookmarkStart w:id="271" w:name="_Ref30346925"/>
      <w:bookmarkStart w:id="272" w:name="_Toc72567667"/>
      <w:bookmarkEnd w:id="268"/>
      <w:bookmarkEnd w:id="269"/>
      <w:bookmarkEnd w:id="270"/>
      <w:r w:rsidRPr="00271A73">
        <w:t>EarlyReleaseAttribute</w:t>
      </w:r>
      <w:bookmarkEnd w:id="271"/>
      <w:bookmarkEnd w:id="272"/>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88"/>
      </w:r>
      <w:r w:rsidR="005D2B3B">
        <w:t xml:space="preserve">  The need for early disposal arises in two circumstances:</w:t>
      </w:r>
      <w:r w:rsidR="00AA6871">
        <w:rPr>
          <w:rStyle w:val="FootnoteReference"/>
        </w:rPr>
        <w:footnoteReference w:id="89"/>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proofErr w:type="gramStart"/>
      <w:r w:rsidR="00142E3A">
        <w:t>method</w:t>
      </w:r>
      <w:proofErr w:type="gramEnd"/>
    </w:p>
    <w:p w14:paraId="38A9260B" w14:textId="77777777" w:rsidR="00142E3A" w:rsidRDefault="00142E3A" w:rsidP="00142E3A">
      <w:pPr>
        <w:pStyle w:val="ListParagraph"/>
        <w:ind w:left="1080"/>
      </w:pPr>
    </w:p>
    <w:p w14:paraId="71E6653B" w14:textId="7D37978A" w:rsidR="005748F2" w:rsidRDefault="005D2B3B" w:rsidP="00153627">
      <w:pPr>
        <w:pStyle w:val="ListParagraph"/>
        <w:numPr>
          <w:ilvl w:val="0"/>
          <w:numId w:val="36"/>
        </w:numPr>
      </w:pPr>
      <w:r>
        <w:t xml:space="preserve">thrown exceptions in the </w:t>
      </w:r>
      <w:r w:rsidRPr="009C2A5D">
        <w:rPr>
          <w:i/>
          <w:iCs/>
        </w:rPr>
        <w:t>Lock</w:t>
      </w:r>
      <w:r w:rsidR="00B31D93" w:rsidRPr="009C2A5D">
        <w:rPr>
          <w:i/>
          <w:iCs/>
        </w:rPr>
        <w:t xml:space="preserve"> </w:t>
      </w:r>
      <w:r w:rsidR="00B31D93">
        <w:t xml:space="preserve">and </w:t>
      </w:r>
      <w:r w:rsidR="00B31D93" w:rsidRPr="009C2A5D">
        <w:rPr>
          <w:i/>
          <w:iCs/>
        </w:rPr>
        <w:t xml:space="preserve">SpinLock </w:t>
      </w:r>
      <w:r w:rsidR="00B31D93">
        <w:t>methods after the creation of the object</w:t>
      </w:r>
      <w:r w:rsidR="00142E3A">
        <w:t xml:space="preserve"> need to </w:t>
      </w:r>
      <w:r w:rsidR="009E0C73">
        <w:t>clean up</w:t>
      </w:r>
      <w:r w:rsidR="00142E3A">
        <w:t xml:space="preserve"> the object they dispose before rethrowing the </w:t>
      </w:r>
      <w:proofErr w:type="gramStart"/>
      <w:r w:rsidR="00142E3A">
        <w:t>exception</w:t>
      </w:r>
      <w:proofErr w:type="gramEnd"/>
    </w:p>
    <w:p w14:paraId="32D35EBE" w14:textId="77777777" w:rsidR="005748F2" w:rsidRDefault="005748F2" w:rsidP="0001341D">
      <w:pPr>
        <w:pStyle w:val="ListParagraph"/>
        <w:ind w:left="1080"/>
      </w:pPr>
    </w:p>
    <w:p w14:paraId="4246D699" w14:textId="6C1755D2" w:rsidR="00B31D93" w:rsidRDefault="008C48A1" w:rsidP="00153627">
      <w:pPr>
        <w:pStyle w:val="Heading2"/>
      </w:pPr>
      <w:bookmarkStart w:id="273" w:name="_EarlyReleaseJustificationAttribute"/>
      <w:bookmarkStart w:id="274" w:name="_Ref30346990"/>
      <w:bookmarkStart w:id="275" w:name="_Toc72567668"/>
      <w:bookmarkEnd w:id="273"/>
      <w:r w:rsidRPr="005D2B3B">
        <w:t>EarlyReleaseJustificationAttribute</w:t>
      </w:r>
      <w:bookmarkEnd w:id="274"/>
      <w:bookmarkEnd w:id="275"/>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90"/>
      </w:r>
    </w:p>
    <w:p w14:paraId="382D81C6" w14:textId="6D1B393A" w:rsidR="008A160E" w:rsidRDefault="008A160E" w:rsidP="00153627">
      <w:pPr>
        <w:pStyle w:val="Heading2"/>
      </w:pPr>
      <w:bookmarkStart w:id="276" w:name="_BasicVaultProtectedResourceAttribut"/>
      <w:bookmarkStart w:id="277" w:name="_Toc72567669"/>
      <w:bookmarkEnd w:id="276"/>
      <w:r w:rsidRPr="008A160E">
        <w:t>BasicVaultProtectedResourceAttribute</w:t>
      </w:r>
      <w:bookmarkEnd w:id="277"/>
    </w:p>
    <w:p w14:paraId="486F5A82" w14:textId="72F0118E" w:rsidR="008A160E" w:rsidRDefault="008A160E" w:rsidP="008A160E"/>
    <w:p w14:paraId="58700A6A" w14:textId="295BBE42" w:rsidR="005748F2" w:rsidRDefault="008A160E" w:rsidP="0001341D">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91"/>
      </w:r>
      <w:r w:rsidR="000B3904">
        <w:rPr>
          <w:i/>
          <w:iCs/>
        </w:rPr>
        <w:t xml:space="preserve"> </w:t>
      </w:r>
      <w:r w:rsidR="000B3904">
        <w:t>locked resource object to prevent aliasing into a ref-local.  Such aliasing must be avoided because it can permit unsynchronized access to the protected resource.</w:t>
      </w:r>
      <w:r w:rsidR="000B3904">
        <w:rPr>
          <w:rStyle w:val="FootnoteReference"/>
        </w:rPr>
        <w:footnoteReference w:id="92"/>
      </w:r>
    </w:p>
    <w:p w14:paraId="53C25D9D" w14:textId="65AB669C" w:rsidR="00AC02B3" w:rsidRDefault="00B63268" w:rsidP="00153627">
      <w:pPr>
        <w:pStyle w:val="Heading2"/>
      </w:pPr>
      <w:bookmarkStart w:id="278" w:name="_Toc49072935"/>
      <w:bookmarkStart w:id="279" w:name="_Toc49073049"/>
      <w:bookmarkStart w:id="280" w:name="_Ref46663257"/>
      <w:bookmarkStart w:id="281" w:name="_Toc72567670"/>
      <w:bookmarkEnd w:id="278"/>
      <w:bookmarkEnd w:id="279"/>
      <w:r>
        <w:t>NoCopyAttribute</w:t>
      </w:r>
      <w:bookmarkEnd w:id="280"/>
      <w:bookmarkEnd w:id="281"/>
    </w:p>
    <w:p w14:paraId="7B8C5AA4" w14:textId="77777777" w:rsidR="00CE2C84" w:rsidRPr="009E3986" w:rsidRDefault="00CE2C84" w:rsidP="009E3986"/>
    <w:p w14:paraId="68C4EFB7" w14:textId="68562427" w:rsidR="00530CAF" w:rsidRDefault="00B63268" w:rsidP="009E3986">
      <w:pPr>
        <w:ind w:firstLine="360"/>
      </w:pPr>
      <w:r>
        <w:t xml:space="preserve">The </w:t>
      </w:r>
      <w:r>
        <w:rPr>
          <w:i/>
          <w:iCs/>
        </w:rPr>
        <w:t xml:space="preserve">NoCopy </w:t>
      </w:r>
      <w:r>
        <w:t xml:space="preserve">attribute can be applied to structs and is applied to public facing </w:t>
      </w:r>
      <w:r w:rsidR="00CE2C84">
        <w:t xml:space="preserve">locked resource objects.  When a local variable of a type annotated with this attribute is obtained via a method that annotates its return value with the </w:t>
      </w:r>
      <w:r w:rsidR="00CE2C84">
        <w:rPr>
          <w:i/>
          <w:iCs/>
        </w:rPr>
        <w:t xml:space="preserve">UsingMandatory </w:t>
      </w:r>
      <w:r w:rsidR="00CE2C84">
        <w:t xml:space="preserve">attribute, </w:t>
      </w:r>
      <w:r w:rsidR="005F47A1">
        <w:t>rules forbidding copy assignment and passing by value become active.</w:t>
      </w:r>
      <w:r w:rsidR="005F47A1">
        <w:rPr>
          <w:rStyle w:val="FootnoteReference"/>
        </w:rPr>
        <w:footnoteReference w:id="93"/>
      </w:r>
      <w:r w:rsidR="00260727">
        <w:t xml:space="preserve">  These rules are a partial fix to Bug 92.</w:t>
      </w:r>
      <w:r w:rsidR="00E264FB">
        <w:rPr>
          <w:rStyle w:val="FootnoteReference"/>
        </w:rPr>
        <w:footnoteReference w:id="94"/>
      </w:r>
    </w:p>
    <w:p w14:paraId="4BB5D43E" w14:textId="77777777" w:rsidR="00530CAF" w:rsidRDefault="00530CAF">
      <w:r>
        <w:br w:type="page"/>
      </w:r>
    </w:p>
    <w:p w14:paraId="09DB4FB9" w14:textId="686A2F30" w:rsidR="0064555F" w:rsidRDefault="0064555F" w:rsidP="00B536A3">
      <w:pPr>
        <w:pStyle w:val="Heading1"/>
        <w:numPr>
          <w:ilvl w:val="0"/>
          <w:numId w:val="14"/>
        </w:numPr>
      </w:pPr>
      <w:bookmarkStart w:id="282" w:name="_Toc49072937"/>
      <w:bookmarkStart w:id="283" w:name="_Toc49073051"/>
      <w:bookmarkStart w:id="284" w:name="_Toc72567671"/>
      <w:bookmarkEnd w:id="282"/>
      <w:bookmarkEnd w:id="283"/>
      <w:r>
        <w:lastRenderedPageBreak/>
        <w:t>Known Flaws and Limitations</w:t>
      </w:r>
      <w:bookmarkEnd w:id="284"/>
    </w:p>
    <w:p w14:paraId="5E2AA930" w14:textId="77777777" w:rsidR="00235A4E" w:rsidRDefault="00235A4E" w:rsidP="007B3375"/>
    <w:p w14:paraId="308313B8" w14:textId="6E5ADF5D" w:rsidR="007B3375" w:rsidRPr="007B3375" w:rsidRDefault="007B3375" w:rsidP="00642763">
      <w:pPr>
        <w:ind w:firstLine="360"/>
      </w:pPr>
      <w:r>
        <w:t xml:space="preserve">Tracking flaws is moved, starting with v0.2.5.9, to this project’s GitHub repository’s Issue tracker.  You may track issues </w:t>
      </w:r>
      <w:hyperlink r:id="rId52" w:history="1">
        <w:r w:rsidRPr="00235A4E">
          <w:rPr>
            <w:rStyle w:val="Hyperlink"/>
          </w:rPr>
          <w:t>there</w:t>
        </w:r>
      </w:hyperlink>
      <w:r>
        <w:t>.</w:t>
      </w:r>
      <w:r w:rsidR="00235A4E">
        <w:t xml:space="preserve">  The remainder of the content under this heading (#7) tracks old issues from before this project was fully moved to GitHub from private source control.</w:t>
      </w:r>
    </w:p>
    <w:p w14:paraId="1CCCB965" w14:textId="33E60D84" w:rsidR="008726E7" w:rsidRDefault="008726E7">
      <w:pPr>
        <w:pStyle w:val="Heading2"/>
        <w:numPr>
          <w:ilvl w:val="0"/>
          <w:numId w:val="35"/>
        </w:numPr>
      </w:pPr>
      <w:bookmarkStart w:id="285" w:name="_Toc49072939"/>
      <w:bookmarkStart w:id="286" w:name="_Toc49073053"/>
      <w:bookmarkStart w:id="287" w:name="_Toc49072940"/>
      <w:bookmarkStart w:id="288" w:name="_Toc49073054"/>
      <w:bookmarkStart w:id="289" w:name="_Toc49072941"/>
      <w:bookmarkStart w:id="290" w:name="_Toc49073055"/>
      <w:bookmarkStart w:id="291" w:name="_Toc49072942"/>
      <w:bookmarkStart w:id="292" w:name="_Toc49073056"/>
      <w:bookmarkStart w:id="293" w:name="_Toc49072943"/>
      <w:bookmarkStart w:id="294" w:name="_Toc49073057"/>
      <w:bookmarkStart w:id="295" w:name="_Toc46662168"/>
      <w:bookmarkStart w:id="296" w:name="_Toc46663683"/>
      <w:bookmarkStart w:id="297" w:name="_Toc46664023"/>
      <w:bookmarkStart w:id="298" w:name="_Toc46664095"/>
      <w:bookmarkStart w:id="299" w:name="_Toc46664167"/>
      <w:bookmarkStart w:id="300" w:name="_Toc46664239"/>
      <w:bookmarkStart w:id="301" w:name="_Table_of_Known"/>
      <w:bookmarkStart w:id="302" w:name="_Toc72567672"/>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r w:rsidRPr="009C2A5D">
        <w:t>Table of Known Issues</w:t>
      </w:r>
      <w:bookmarkEnd w:id="302"/>
    </w:p>
    <w:p w14:paraId="1BA16150" w14:textId="191F042B" w:rsidR="008726E7" w:rsidRDefault="008726E7" w:rsidP="008726E7"/>
    <w:p w14:paraId="7BB138E5" w14:textId="1B59B859" w:rsidR="008726E7" w:rsidRDefault="008726E7" w:rsidP="008726E7">
      <w:pPr>
        <w:pStyle w:val="Caption"/>
        <w:keepNext/>
      </w:pPr>
      <w:bookmarkStart w:id="303" w:name="Table_4"/>
      <w:r>
        <w:t xml:space="preserve">Table </w:t>
      </w:r>
      <w:fldSimple w:instr=" SEQ Table \* ARABIC ">
        <w:r w:rsidR="00E25547">
          <w:rPr>
            <w:noProof/>
          </w:rPr>
          <w:t>4</w:t>
        </w:r>
      </w:fldSimple>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bookmarkEnd w:id="303"/>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9E3986">
        <w:trPr>
          <w:divId w:val="2080899173"/>
          <w:trHeight w:val="435"/>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9E3986" w:rsidRDefault="00A9660B"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Direct call of Dispose has been forbidden.</w:t>
            </w:r>
            <w:r w:rsidR="004326B2" w:rsidRPr="009E3986">
              <w:rPr>
                <w:rStyle w:val="FootnoteReference"/>
                <w:rFonts w:ascii="Calibri" w:eastAsia="Times New Roman" w:hAnsi="Calibri" w:cs="Calibri"/>
                <w:color w:val="000000"/>
                <w:sz w:val="16"/>
                <w:szCs w:val="16"/>
              </w:rPr>
              <w:footnoteReference w:id="95"/>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9E3986" w:rsidRDefault="00F01F01" w:rsidP="0001341D">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090FD22F" w14:textId="58468906" w:rsidTr="009E3986">
        <w:trPr>
          <w:divId w:val="2080899173"/>
          <w:trHeight w:val="1047"/>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9E3986" w:rsidRDefault="00FF310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Analysis now prohibits passing </w:t>
            </w:r>
            <w:r w:rsidR="00F821DB" w:rsidRPr="009E3986">
              <w:rPr>
                <w:rFonts w:ascii="Calibri" w:eastAsia="Times New Roman" w:hAnsi="Calibri" w:cs="Calibri"/>
                <w:color w:val="000000"/>
                <w:sz w:val="16"/>
                <w:szCs w:val="16"/>
              </w:rPr>
              <w:t>non-vault-safe objects to extension methods regardless of whether passed via static or extension method syntax.</w:t>
            </w:r>
            <w:r w:rsidR="00452FE1" w:rsidRPr="009E3986">
              <w:rPr>
                <w:rStyle w:val="FootnoteReference"/>
                <w:rFonts w:ascii="Calibri" w:eastAsia="Times New Roman" w:hAnsi="Calibri" w:cs="Calibri"/>
                <w:color w:val="000000"/>
                <w:sz w:val="16"/>
                <w:szCs w:val="16"/>
              </w:rPr>
              <w:footnoteReference w:id="96"/>
            </w:r>
            <w:r w:rsidR="0057154C" w:rsidRPr="009E3986">
              <w:rPr>
                <w:rFonts w:ascii="Calibri" w:eastAsia="Times New Roman" w:hAnsi="Calibri" w:cs="Calibri"/>
                <w:color w:val="000000"/>
                <w:sz w:val="16"/>
                <w:szCs w:val="16"/>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9E3986" w:rsidRDefault="004326B2"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2760F16E" w14:textId="1243EBCE" w:rsidTr="009E3986">
        <w:trPr>
          <w:divId w:val="2080899173"/>
          <w:trHeight w:val="1434"/>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For types that are not </w:t>
            </w:r>
            <w:r w:rsidR="008023A8" w:rsidRPr="009E3986">
              <w:rPr>
                <w:rFonts w:ascii="Calibri" w:eastAsia="Times New Roman" w:hAnsi="Calibri" w:cs="Calibri"/>
                <w:color w:val="000000"/>
                <w:sz w:val="16"/>
                <w:szCs w:val="16"/>
              </w:rPr>
              <w:t>vault-safe</w:t>
            </w:r>
            <w:r w:rsidRPr="009E3986">
              <w:rPr>
                <w:rFonts w:ascii="Calibri" w:eastAsia="Times New Roman" w:hAnsi="Calibri" w:cs="Calibri"/>
                <w:color w:val="000000"/>
                <w:sz w:val="16"/>
                <w:szCs w:val="16"/>
              </w:rPr>
              <w:t xml:space="preserve">, the analyzer cannot detect if the </w:t>
            </w:r>
            <w:proofErr w:type="gramStart"/>
            <w:r w:rsidRPr="009E3986">
              <w:rPr>
                <w:rFonts w:ascii="Calibri" w:eastAsia="Times New Roman" w:hAnsi="Calibri" w:cs="Calibri"/>
                <w:color w:val="000000"/>
                <w:sz w:val="16"/>
                <w:szCs w:val="16"/>
              </w:rPr>
              <w:t>types</w:t>
            </w:r>
            <w:proofErr w:type="gramEnd"/>
            <w:r w:rsidRPr="009E3986">
              <w:rPr>
                <w:rFonts w:ascii="Calibri" w:eastAsia="Times New Roman" w:hAnsi="Calibri" w:cs="Calibri"/>
                <w:color w:val="000000"/>
                <w:sz w:val="16"/>
                <w:szCs w:val="16"/>
              </w:rPr>
              <w:t xml:space="preserve">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9E3986" w:rsidRDefault="0019392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r>
      <w:tr w:rsidR="001F489D" w:rsidRPr="008726E7" w14:paraId="547D2F21" w14:textId="77777777" w:rsidTr="009E3986">
        <w:trPr>
          <w:divId w:val="2080899173"/>
          <w:trHeight w:val="660"/>
        </w:trPr>
        <w:tc>
          <w:tcPr>
            <w:tcW w:w="1596" w:type="dxa"/>
            <w:tcBorders>
              <w:top w:val="nil"/>
              <w:left w:val="single" w:sz="8" w:space="0" w:color="auto"/>
              <w:bottom w:val="nil"/>
              <w:right w:val="dashed" w:sz="4" w:space="0" w:color="auto"/>
            </w:tcBorders>
            <w:shd w:val="clear" w:color="auto" w:fill="B4C6E7" w:themeFill="accent1" w:themeFillTint="66"/>
            <w:tcMar>
              <w:top w:w="15" w:type="dxa"/>
              <w:left w:w="15" w:type="dxa"/>
              <w:bottom w:w="0" w:type="dxa"/>
              <w:right w:w="15" w:type="dxa"/>
            </w:tcMar>
            <w:vAlign w:val="center"/>
          </w:tcPr>
          <w:p w14:paraId="3DC6F693" w14:textId="04FC2168" w:rsidR="001F489D" w:rsidRPr="009E3986" w:rsidRDefault="001F489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Immutable reference type with setter in vault safe struct </w:t>
            </w:r>
          </w:p>
        </w:tc>
        <w:tc>
          <w:tcPr>
            <w:tcW w:w="1225"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4EE41DE" w14:textId="41601F88"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4</w:t>
            </w:r>
          </w:p>
        </w:tc>
        <w:tc>
          <w:tcPr>
            <w:tcW w:w="2513"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3619AAC" w14:textId="4A8FA3C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This should not render the struct not vault-</w:t>
            </w:r>
            <w:proofErr w:type="gramStart"/>
            <w:r w:rsidRPr="009E3986">
              <w:rPr>
                <w:rFonts w:ascii="Calibri" w:eastAsia="Times New Roman" w:hAnsi="Calibri" w:cs="Calibri"/>
                <w:color w:val="000000"/>
                <w:sz w:val="16"/>
                <w:szCs w:val="16"/>
              </w:rPr>
              <w:t>safe</w:t>
            </w:r>
            <w:proofErr w:type="gramEnd"/>
            <w:r w:rsidRPr="009E3986">
              <w:rPr>
                <w:rFonts w:ascii="Calibri" w:eastAsia="Times New Roman" w:hAnsi="Calibri" w:cs="Calibri"/>
                <w:color w:val="000000"/>
                <w:sz w:val="16"/>
                <w:szCs w:val="16"/>
              </w:rPr>
              <w:t xml:space="preserve"> but it does</w:t>
            </w:r>
          </w:p>
        </w:tc>
        <w:tc>
          <w:tcPr>
            <w:tcW w:w="271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227774BB" w14:textId="6D6264F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5BC5DEE8" w14:textId="464D1993"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64</w:t>
            </w:r>
          </w:p>
        </w:tc>
        <w:tc>
          <w:tcPr>
            <w:tcW w:w="665" w:type="dxa"/>
            <w:tcBorders>
              <w:top w:val="nil"/>
              <w:left w:val="dashed" w:sz="4" w:space="0" w:color="auto"/>
              <w:bottom w:val="nil"/>
              <w:right w:val="single" w:sz="8" w:space="0" w:color="auto"/>
            </w:tcBorders>
            <w:shd w:val="clear" w:color="auto" w:fill="B4C6E7" w:themeFill="accent1" w:themeFillTint="66"/>
            <w:vAlign w:val="center"/>
          </w:tcPr>
          <w:p w14:paraId="5105543B" w14:textId="4FB711BE"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2450BF" w:rsidRPr="008726E7" w14:paraId="18590DDB" w14:textId="77777777" w:rsidTr="009E3986">
        <w:trPr>
          <w:divId w:val="2080899173"/>
          <w:trHeight w:val="76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200A4791" w14:textId="72C4D896"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Local Function Capture Not Detected</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5683628" w14:textId="04B5D64D"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5</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9F26403" w14:textId="4EEAF95A"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Illegal reference to non-vault safe types inside local functions and anonymous methods not detected as illegal</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72F3ABDE" w14:textId="276CC012"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09154941" w14:textId="12114C3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76</w:t>
            </w:r>
          </w:p>
        </w:tc>
        <w:tc>
          <w:tcPr>
            <w:tcW w:w="665" w:type="dxa"/>
            <w:tcBorders>
              <w:top w:val="nil"/>
              <w:left w:val="dashed" w:sz="4" w:space="0" w:color="auto"/>
              <w:bottom w:val="nil"/>
              <w:right w:val="single" w:sz="8" w:space="0" w:color="auto"/>
            </w:tcBorders>
            <w:shd w:val="clear" w:color="000000" w:fill="D6DCE4"/>
            <w:vAlign w:val="center"/>
          </w:tcPr>
          <w:p w14:paraId="10A801C8" w14:textId="3CA6372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DB22DE" w:rsidRPr="008726E7" w14:paraId="53F6F902" w14:textId="77777777" w:rsidTr="009E3986">
        <w:trPr>
          <w:divId w:val="2080899173"/>
          <w:trHeight w:val="957"/>
        </w:trPr>
        <w:tc>
          <w:tcPr>
            <w:tcW w:w="1596" w:type="dxa"/>
            <w:tcBorders>
              <w:top w:val="nil"/>
              <w:left w:val="single" w:sz="8" w:space="0" w:color="auto"/>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227797C7" w14:textId="1ED51204"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Unsynchronized Access Permitted </w:t>
            </w:r>
            <w:r w:rsidR="00F91212" w:rsidRPr="009E3986">
              <w:rPr>
                <w:rFonts w:ascii="Calibri" w:eastAsia="Times New Roman" w:hAnsi="Calibri" w:cs="Calibri"/>
                <w:color w:val="000000"/>
                <w:sz w:val="16"/>
                <w:szCs w:val="16"/>
              </w:rPr>
              <w:t>by</w:t>
            </w:r>
            <w:r w:rsidRPr="009E3986">
              <w:rPr>
                <w:rFonts w:ascii="Calibri" w:eastAsia="Times New Roman" w:hAnsi="Calibri" w:cs="Calibri"/>
                <w:color w:val="000000"/>
                <w:sz w:val="16"/>
                <w:szCs w:val="16"/>
              </w:rPr>
              <w:t xml:space="preserve"> Value-Copy of Locked Resource</w:t>
            </w:r>
          </w:p>
        </w:tc>
        <w:tc>
          <w:tcPr>
            <w:tcW w:w="1225"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6106851B" w14:textId="187B02B6"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w:t>
            </w:r>
          </w:p>
        </w:tc>
        <w:tc>
          <w:tcPr>
            <w:tcW w:w="2513"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522D5884" w14:textId="4E8448CE" w:rsidR="00DB22DE" w:rsidRPr="009E3986" w:rsidRDefault="00DB22DE"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Copying a locked resource object into a variable of that</w:t>
            </w:r>
            <w:r w:rsidR="00F91212">
              <w:rPr>
                <w:rFonts w:ascii="Calibri" w:eastAsia="Times New Roman" w:hAnsi="Calibri" w:cs="Calibri"/>
                <w:color w:val="000000"/>
                <w:sz w:val="16"/>
                <w:szCs w:val="16"/>
              </w:rPr>
              <w:t xml:space="preserve"> same</w:t>
            </w:r>
            <w:r w:rsidRPr="009E3986">
              <w:rPr>
                <w:rFonts w:ascii="Calibri" w:eastAsia="Times New Roman" w:hAnsi="Calibri" w:cs="Calibri"/>
                <w:color w:val="000000"/>
                <w:sz w:val="16"/>
                <w:szCs w:val="16"/>
              </w:rPr>
              <w:t xml:space="preserve"> type </w:t>
            </w:r>
            <w:r w:rsidR="00F91212">
              <w:rPr>
                <w:rFonts w:ascii="Calibri" w:eastAsia="Times New Roman" w:hAnsi="Calibri" w:cs="Calibri"/>
                <w:color w:val="000000"/>
                <w:sz w:val="16"/>
                <w:szCs w:val="16"/>
              </w:rPr>
              <w:t xml:space="preserve">or a ref struct wrapper containing fields of that type, </w:t>
            </w:r>
            <w:r w:rsidRPr="009E3986">
              <w:rPr>
                <w:rFonts w:ascii="Calibri" w:eastAsia="Times New Roman" w:hAnsi="Calibri" w:cs="Calibri"/>
                <w:color w:val="000000"/>
                <w:sz w:val="16"/>
                <w:szCs w:val="16"/>
              </w:rPr>
              <w:t xml:space="preserve">declared at larger scope </w:t>
            </w:r>
          </w:p>
        </w:tc>
        <w:tc>
          <w:tcPr>
            <w:tcW w:w="271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30A99586" w14:textId="6D3E072E" w:rsidR="00DB22DE" w:rsidRPr="009E3986" w:rsidRDefault="00D51FD5" w:rsidP="002450BF">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New attributes and analyzer rules created to deal with this possibility</w:t>
            </w:r>
            <w:r w:rsidR="00B36730">
              <w:rPr>
                <w:rFonts w:ascii="Calibri" w:eastAsia="Times New Roman" w:hAnsi="Calibri" w:cs="Calibri"/>
                <w:color w:val="000000"/>
                <w:sz w:val="16"/>
                <w:szCs w:val="16"/>
              </w:rPr>
              <w:t>.</w:t>
            </w:r>
            <w:r w:rsidR="001B1CA2" w:rsidRPr="009E3986">
              <w:rPr>
                <w:rFonts w:ascii="Calibri" w:eastAsia="Times New Roman" w:hAnsi="Calibri" w:cs="Calibri"/>
                <w:color w:val="000000"/>
                <w:sz w:val="16"/>
                <w:szCs w:val="16"/>
              </w:rPr>
              <w:t xml:space="preserve"> </w:t>
            </w:r>
            <w:r w:rsidR="00B36730">
              <w:rPr>
                <w:rFonts w:ascii="Calibri" w:eastAsia="Times New Roman" w:hAnsi="Calibri" w:cs="Calibri"/>
                <w:color w:val="000000"/>
                <w:sz w:val="16"/>
                <w:szCs w:val="16"/>
              </w:rPr>
              <w:t>S</w:t>
            </w:r>
            <w:r w:rsidR="001B1CA2" w:rsidRPr="009E3986">
              <w:rPr>
                <w:rFonts w:ascii="Calibri" w:eastAsia="Times New Roman" w:hAnsi="Calibri" w:cs="Calibri"/>
                <w:color w:val="000000"/>
                <w:sz w:val="16"/>
                <w:szCs w:val="16"/>
              </w:rPr>
              <w:t>ee</w:t>
            </w:r>
            <w:r w:rsidR="00495D18" w:rsidRPr="009E3986">
              <w:rPr>
                <w:rFonts w:ascii="Calibri" w:eastAsia="Times New Roman" w:hAnsi="Calibri" w:cs="Calibri"/>
                <w:color w:val="000000"/>
                <w:sz w:val="16"/>
                <w:szCs w:val="16"/>
              </w:rPr>
              <w:t xml:space="preserve"> </w:t>
            </w:r>
            <w:r w:rsidR="00636B0E" w:rsidRPr="009E3986">
              <w:rPr>
                <w:rFonts w:ascii="Calibri" w:eastAsia="Times New Roman" w:hAnsi="Calibri" w:cs="Calibri"/>
                <w:color w:val="000000"/>
                <w:sz w:val="16"/>
                <w:szCs w:val="16"/>
              </w:rPr>
              <w:t xml:space="preserve">Figure </w:t>
            </w:r>
            <w:hyperlink w:anchor="Figure_35" w:history="1">
              <w:r w:rsidR="00B32C2A">
                <w:rPr>
                  <w:rStyle w:val="Hyperlink"/>
                  <w:rFonts w:ascii="Calibri" w:eastAsia="Times New Roman" w:hAnsi="Calibri" w:cs="Calibri"/>
                  <w:sz w:val="16"/>
                  <w:szCs w:val="16"/>
                </w:rPr>
                <w:t>35</w:t>
              </w:r>
            </w:hyperlink>
            <w:r w:rsidR="001B1CA2" w:rsidRPr="009E3986">
              <w:rPr>
                <w:rFonts w:ascii="Calibri" w:eastAsia="Times New Roman" w:hAnsi="Calibri" w:cs="Calibri"/>
                <w:color w:val="000000"/>
                <w:sz w:val="16"/>
                <w:szCs w:val="16"/>
              </w:rPr>
              <w:t xml:space="preserve"> for </w:t>
            </w:r>
            <w:r w:rsidR="00B36730">
              <w:rPr>
                <w:rFonts w:ascii="Calibri" w:eastAsia="Times New Roman" w:hAnsi="Calibri" w:cs="Calibri"/>
                <w:color w:val="000000"/>
                <w:sz w:val="16"/>
                <w:szCs w:val="16"/>
              </w:rPr>
              <w:t>demonstration of the fix</w:t>
            </w:r>
            <w:r w:rsidR="001B1CA2" w:rsidRPr="009E3986">
              <w:rPr>
                <w:rFonts w:ascii="Calibri" w:eastAsia="Times New Roman" w:hAnsi="Calibri" w:cs="Calibri"/>
                <w:color w:val="000000"/>
                <w:sz w:val="16"/>
                <w:szCs w:val="16"/>
              </w:rPr>
              <w:t>.</w:t>
            </w:r>
          </w:p>
        </w:tc>
        <w:tc>
          <w:tcPr>
            <w:tcW w:w="66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74D9F9C9" w14:textId="1C8DE496" w:rsidR="00DB22DE" w:rsidRPr="009E3986" w:rsidRDefault="00F4235D"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92</w:t>
            </w:r>
          </w:p>
        </w:tc>
        <w:tc>
          <w:tcPr>
            <w:tcW w:w="665" w:type="dxa"/>
            <w:tcBorders>
              <w:top w:val="nil"/>
              <w:left w:val="dashed" w:sz="4" w:space="0" w:color="auto"/>
              <w:bottom w:val="single" w:sz="8" w:space="0" w:color="auto"/>
              <w:right w:val="single" w:sz="8" w:space="0" w:color="auto"/>
            </w:tcBorders>
            <w:shd w:val="clear" w:color="auto" w:fill="B4C6E7" w:themeFill="accent1" w:themeFillTint="66"/>
            <w:vAlign w:val="center"/>
          </w:tcPr>
          <w:p w14:paraId="6950987E" w14:textId="32D9FDE6" w:rsidR="00940793" w:rsidRPr="009E3986" w:rsidRDefault="00B36730"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bl>
    <w:p w14:paraId="7E7DED30" w14:textId="1C51C217" w:rsidR="007B2FB1" w:rsidRDefault="007B2FB1">
      <w:pPr>
        <w:rPr>
          <w:rFonts w:eastAsiaTheme="majorEastAsia" w:cstheme="majorBidi"/>
          <w:i/>
        </w:rPr>
      </w:pPr>
    </w:p>
    <w:p w14:paraId="078FAF6C" w14:textId="77777777" w:rsidR="007B2FB1" w:rsidRDefault="007B2FB1">
      <w:pPr>
        <w:rPr>
          <w:rFonts w:eastAsiaTheme="majorEastAsia" w:cstheme="majorBidi"/>
          <w:i/>
        </w:rPr>
      </w:pPr>
      <w:r>
        <w:rPr>
          <w:rFonts w:eastAsiaTheme="majorEastAsia" w:cstheme="majorBidi"/>
          <w:i/>
        </w:rPr>
        <w:br w:type="page"/>
      </w:r>
    </w:p>
    <w:p w14:paraId="54FC2DC0" w14:textId="77777777" w:rsidR="0019392D" w:rsidRDefault="0019392D">
      <w:pPr>
        <w:pStyle w:val="Heading2"/>
        <w:numPr>
          <w:ilvl w:val="0"/>
          <w:numId w:val="35"/>
        </w:numPr>
      </w:pPr>
      <w:bookmarkStart w:id="304" w:name="_Toc46664025"/>
      <w:bookmarkStart w:id="305" w:name="_Toc46664097"/>
      <w:bookmarkStart w:id="306" w:name="_Toc46664169"/>
      <w:bookmarkStart w:id="307" w:name="_Toc46664241"/>
      <w:bookmarkStart w:id="308" w:name="_Toc32051744"/>
      <w:bookmarkStart w:id="309" w:name="_Toc31538872"/>
      <w:bookmarkStart w:id="310" w:name="_Toc32051745"/>
      <w:bookmarkStart w:id="311" w:name="_Toc72567673"/>
      <w:bookmarkEnd w:id="304"/>
      <w:bookmarkEnd w:id="305"/>
      <w:bookmarkEnd w:id="306"/>
      <w:bookmarkEnd w:id="307"/>
      <w:bookmarkEnd w:id="308"/>
      <w:bookmarkEnd w:id="309"/>
      <w:bookmarkEnd w:id="310"/>
      <w:r w:rsidRPr="009C2A5D">
        <w:lastRenderedPageBreak/>
        <w:t>Example Code Showing Problems</w:t>
      </w:r>
      <w:bookmarkEnd w:id="311"/>
    </w:p>
    <w:p w14:paraId="6973F72A" w14:textId="77777777" w:rsidR="0019392D" w:rsidRDefault="0019392D" w:rsidP="0019392D">
      <w:pPr>
        <w:ind w:left="360"/>
      </w:pPr>
    </w:p>
    <w:bookmarkStart w:id="312" w:name="_MON_1640247031"/>
    <w:bookmarkEnd w:id="312"/>
    <w:p w14:paraId="20DDECFD" w14:textId="10F14737" w:rsidR="0019392D" w:rsidRDefault="009B3BAD" w:rsidP="0019392D">
      <w:pPr>
        <w:keepNext/>
        <w:ind w:left="360"/>
      </w:pPr>
      <w:r>
        <w:object w:dxaOrig="9360" w:dyaOrig="4004" w14:anchorId="42F6B5E3">
          <v:shape id="_x0000_i1042" type="#_x0000_t75" style="width:468pt;height:200.2pt" o:ole="">
            <v:imagedata r:id="rId53" o:title=""/>
          </v:shape>
          <o:OLEObject Type="Embed" ProgID="Word.Document.12" ShapeID="_x0000_i1042" DrawAspect="Content" ObjectID="_1683180719" r:id="rId54">
            <o:FieldCodes>\s</o:FieldCodes>
          </o:OLEObject>
        </w:object>
      </w:r>
    </w:p>
    <w:p w14:paraId="3A78002C" w14:textId="6547D0FF" w:rsidR="0064768C" w:rsidRPr="009E3986" w:rsidRDefault="0019392D" w:rsidP="009E3986">
      <w:bookmarkStart w:id="313" w:name="_Toc72567609"/>
      <w:r>
        <w:t xml:space="preserve">Figure </w:t>
      </w:r>
      <w:fldSimple w:instr=" SEQ Figure \* ARABIC ">
        <w:r w:rsidR="00E25547">
          <w:rPr>
            <w:noProof/>
          </w:rPr>
          <w:t>30</w:t>
        </w:r>
      </w:fldSimple>
      <w:r>
        <w:t xml:space="preserve"> – Double Dispose (Known Flaw #1</w:t>
      </w:r>
      <w:r w:rsidR="00E178AC">
        <w:t xml:space="preserve"> -- FIXED</w:t>
      </w:r>
      <w:r>
        <w:t>)</w:t>
      </w:r>
      <w:bookmarkEnd w:id="313"/>
    </w:p>
    <w:bookmarkStart w:id="314" w:name="_MON_1640247872"/>
    <w:bookmarkEnd w:id="314"/>
    <w:p w14:paraId="69770709" w14:textId="7EF6B519" w:rsidR="0019392D" w:rsidRDefault="004D2289" w:rsidP="0019392D">
      <w:pPr>
        <w:pStyle w:val="Caption"/>
      </w:pPr>
      <w:r>
        <w:object w:dxaOrig="9360" w:dyaOrig="7494" w14:anchorId="0DACB0B1">
          <v:shape id="_x0000_i1043" type="#_x0000_t75" style="width:468pt;height:375.05pt" o:ole="">
            <v:imagedata r:id="rId55" o:title=""/>
          </v:shape>
          <o:OLEObject Type="Embed" ProgID="Word.Document.12" ShapeID="_x0000_i1043" DrawAspect="Content" ObjectID="_1683180720" r:id="rId56">
            <o:FieldCodes>\s</o:FieldCodes>
          </o:OLEObject>
        </w:object>
      </w:r>
    </w:p>
    <w:p w14:paraId="1655E573" w14:textId="0BA2F92B" w:rsidR="0019392D" w:rsidRPr="00CA402A" w:rsidRDefault="0019392D" w:rsidP="0019392D">
      <w:pPr>
        <w:pStyle w:val="Caption"/>
        <w:rPr>
          <w:i w:val="0"/>
          <w:iCs w:val="0"/>
        </w:rPr>
      </w:pPr>
      <w:bookmarkStart w:id="315" w:name="_Toc72567610"/>
      <w:r>
        <w:t xml:space="preserve">Figure </w:t>
      </w:r>
      <w:fldSimple w:instr=" SEQ Figure \* ARABIC ">
        <w:r w:rsidR="00E25547">
          <w:rPr>
            <w:noProof/>
          </w:rPr>
          <w:t>31</w:t>
        </w:r>
      </w:fldSimple>
      <w:r>
        <w:t xml:space="preserve"> – </w:t>
      </w:r>
      <w:r>
        <w:rPr>
          <w:i w:val="0"/>
          <w:iCs w:val="0"/>
        </w:rPr>
        <w:t>Bad Extension Method (Known Flaw #2 -- FIXED)</w:t>
      </w:r>
      <w:bookmarkEnd w:id="315"/>
      <w:r>
        <w:rPr>
          <w:i w:val="0"/>
          <w:iCs w:val="0"/>
        </w:rPr>
        <w:t xml:space="preserve"> </w:t>
      </w:r>
    </w:p>
    <w:p w14:paraId="785025F2" w14:textId="77777777" w:rsidR="0019392D" w:rsidRDefault="0019392D" w:rsidP="0019392D">
      <w:r>
        <w:br w:type="page"/>
      </w:r>
    </w:p>
    <w:bookmarkStart w:id="316" w:name="_MON_1640249452"/>
    <w:bookmarkEnd w:id="316"/>
    <w:p w14:paraId="35CCA575" w14:textId="77777777" w:rsidR="0019392D" w:rsidRDefault="0019392D" w:rsidP="0019392D">
      <w:pPr>
        <w:keepNext/>
      </w:pPr>
      <w:r>
        <w:object w:dxaOrig="9360" w:dyaOrig="10304" w14:anchorId="35032701">
          <v:shape id="_x0000_i1044" type="#_x0000_t75" style="width:468pt;height:515.2pt" o:ole="">
            <v:imagedata r:id="rId57" o:title=""/>
          </v:shape>
          <o:OLEObject Type="Embed" ProgID="Word.Document.12" ShapeID="_x0000_i1044" DrawAspect="Content" ObjectID="_1683180721" r:id="rId58">
            <o:FieldCodes>\s</o:FieldCodes>
          </o:OLEObject>
        </w:object>
      </w:r>
    </w:p>
    <w:p w14:paraId="06F44CC1" w14:textId="5293DD2B" w:rsidR="007D38FD" w:rsidRDefault="0019392D" w:rsidP="0019392D">
      <w:pPr>
        <w:pStyle w:val="Caption"/>
        <w:rPr>
          <w:i w:val="0"/>
          <w:iCs w:val="0"/>
        </w:rPr>
      </w:pPr>
      <w:bookmarkStart w:id="317" w:name="_Toc72567611"/>
      <w:r>
        <w:t xml:space="preserve">Figure </w:t>
      </w:r>
      <w:fldSimple w:instr=" SEQ Figure \* ARABIC ">
        <w:r w:rsidR="00E25547">
          <w:rPr>
            <w:noProof/>
          </w:rPr>
          <w:t>32</w:t>
        </w:r>
      </w:fldSimple>
      <w:r>
        <w:t xml:space="preserve"> – </w:t>
      </w:r>
      <w:r>
        <w:rPr>
          <w:i w:val="0"/>
          <w:iCs w:val="0"/>
        </w:rPr>
        <w:t>Bad Type Inherently Leaks (Known Flaw #3)</w:t>
      </w:r>
      <w:bookmarkEnd w:id="317"/>
    </w:p>
    <w:p w14:paraId="78944E28" w14:textId="77777777" w:rsidR="007D38FD" w:rsidRDefault="007D38FD">
      <w:pPr>
        <w:rPr>
          <w:color w:val="44546A" w:themeColor="text2"/>
          <w:sz w:val="18"/>
          <w:szCs w:val="18"/>
        </w:rPr>
      </w:pPr>
      <w:r>
        <w:rPr>
          <w:i/>
          <w:iCs/>
        </w:rPr>
        <w:br w:type="page"/>
      </w:r>
    </w:p>
    <w:bookmarkStart w:id="318" w:name="_MON_1642664105"/>
    <w:bookmarkEnd w:id="318"/>
    <w:p w14:paraId="11784C3D" w14:textId="2009D9CB" w:rsidR="008339CA" w:rsidRDefault="006C030A" w:rsidP="00EA3C73">
      <w:pPr>
        <w:pStyle w:val="Caption"/>
        <w:keepNext/>
      </w:pPr>
      <w:r>
        <w:rPr>
          <w:i w:val="0"/>
          <w:iCs w:val="0"/>
        </w:rPr>
        <w:object w:dxaOrig="10800" w:dyaOrig="12361" w14:anchorId="46886C19">
          <v:shape id="_x0000_i1045" type="#_x0000_t75" style="width:540pt;height:618.05pt" o:ole="">
            <v:imagedata r:id="rId59" o:title=""/>
          </v:shape>
          <o:OLEObject Type="Embed" ProgID="Word.Document.12" ShapeID="_x0000_i1045" DrawAspect="Content" ObjectID="_1683180722" r:id="rId60">
            <o:FieldCodes>\s</o:FieldCodes>
          </o:OLEObject>
        </w:object>
      </w:r>
    </w:p>
    <w:p w14:paraId="65313405" w14:textId="1AA02463" w:rsidR="00F63C48" w:rsidRDefault="008339CA" w:rsidP="00EA3C73">
      <w:pPr>
        <w:pStyle w:val="Caption"/>
      </w:pPr>
      <w:bookmarkStart w:id="319" w:name="_Toc72567612"/>
      <w:r>
        <w:t xml:space="preserve">Figure </w:t>
      </w:r>
      <w:fldSimple w:instr=" SEQ Figure \* ARABIC ">
        <w:r w:rsidR="00E25547">
          <w:rPr>
            <w:noProof/>
          </w:rPr>
          <w:t>33</w:t>
        </w:r>
      </w:fldSimple>
      <w:r w:rsidR="00050501">
        <w:t xml:space="preserve"> </w:t>
      </w:r>
      <w:r w:rsidR="00050501">
        <w:softHyphen/>
      </w:r>
      <w:r w:rsidR="00050501" w:rsidRPr="00C76512">
        <w:rPr>
          <w:i w:val="0"/>
          <w:iCs w:val="0"/>
        </w:rPr>
        <w:t>– Shows Bug 64 Fix</w:t>
      </w:r>
      <w:bookmarkEnd w:id="319"/>
    </w:p>
    <w:bookmarkStart w:id="320" w:name="_MON_1643444192"/>
    <w:bookmarkEnd w:id="320"/>
    <w:p w14:paraId="600B1D08" w14:textId="7EEF111E" w:rsidR="00F63C48" w:rsidRDefault="00F63C48" w:rsidP="00C76512">
      <w:pPr>
        <w:keepNext/>
      </w:pPr>
      <w:r>
        <w:object w:dxaOrig="10530" w:dyaOrig="12385" w14:anchorId="27691B96">
          <v:shape id="_x0000_i1046" type="#_x0000_t75" style="width:526.5pt;height:619.25pt" o:ole="">
            <v:imagedata r:id="rId61" o:title=""/>
          </v:shape>
          <o:OLEObject Type="Embed" ProgID="Word.Document.12" ShapeID="_x0000_i1046" DrawAspect="Content" ObjectID="_1683180723" r:id="rId62">
            <o:FieldCodes>\s</o:FieldCodes>
          </o:OLEObject>
        </w:object>
      </w:r>
    </w:p>
    <w:p w14:paraId="7F9797F7" w14:textId="366AC0A7" w:rsidR="0019392D" w:rsidRDefault="00F63C48" w:rsidP="00EA3C73">
      <w:pPr>
        <w:pStyle w:val="Caption"/>
        <w:rPr>
          <w:i w:val="0"/>
          <w:iCs w:val="0"/>
        </w:rPr>
      </w:pPr>
      <w:bookmarkStart w:id="321" w:name="_Toc72567613"/>
      <w:r>
        <w:t xml:space="preserve">Figure </w:t>
      </w:r>
      <w:fldSimple w:instr=" SEQ Figure \* ARABIC ">
        <w:r w:rsidR="00E25547">
          <w:rPr>
            <w:noProof/>
          </w:rPr>
          <w:t>34</w:t>
        </w:r>
      </w:fldSimple>
      <w:r w:rsidR="003B46C1">
        <w:t xml:space="preserve"> </w:t>
      </w:r>
      <w:r w:rsidR="003B46C1">
        <w:rPr>
          <w:i w:val="0"/>
          <w:iCs w:val="0"/>
        </w:rPr>
        <w:t xml:space="preserve">-- Demonstrates Bug 76 and its </w:t>
      </w:r>
      <w:proofErr w:type="gramStart"/>
      <w:r w:rsidR="003B46C1">
        <w:rPr>
          <w:i w:val="0"/>
          <w:iCs w:val="0"/>
        </w:rPr>
        <w:t>Fix</w:t>
      </w:r>
      <w:bookmarkEnd w:id="321"/>
      <w:proofErr w:type="gramEnd"/>
    </w:p>
    <w:bookmarkStart w:id="322" w:name="_MON_1657271677"/>
    <w:bookmarkEnd w:id="322"/>
    <w:p w14:paraId="2C191260" w14:textId="797D2B5B" w:rsidR="00FD79CD" w:rsidRDefault="00E11B7C" w:rsidP="009E3986">
      <w:pPr>
        <w:keepNext/>
      </w:pPr>
      <w:r>
        <w:object w:dxaOrig="10800" w:dyaOrig="12236" w14:anchorId="0C11C2C9">
          <v:shape id="_x0000_i1047" type="#_x0000_t75" style="width:540pt;height:611.8pt" o:ole="">
            <v:imagedata r:id="rId63" o:title=""/>
          </v:shape>
          <o:OLEObject Type="Embed" ProgID="Word.Document.12" ShapeID="_x0000_i1047" DrawAspect="Content" ObjectID="_1683180724" r:id="rId64">
            <o:FieldCodes>\s</o:FieldCodes>
          </o:OLEObject>
        </w:object>
      </w:r>
    </w:p>
    <w:p w14:paraId="59868449" w14:textId="113878E4" w:rsidR="00FD79CD" w:rsidRDefault="00FD79CD" w:rsidP="00FD79CD">
      <w:pPr>
        <w:pStyle w:val="Caption"/>
        <w:rPr>
          <w:i w:val="0"/>
          <w:iCs w:val="0"/>
        </w:rPr>
      </w:pPr>
      <w:bookmarkStart w:id="323" w:name="Figure_35"/>
      <w:bookmarkStart w:id="324" w:name="_Toc72567614"/>
      <w:r>
        <w:t xml:space="preserve">Figure </w:t>
      </w:r>
      <w:fldSimple w:instr=" SEQ Figure \* ARABIC ">
        <w:r w:rsidR="00E25547">
          <w:rPr>
            <w:noProof/>
          </w:rPr>
          <w:t>35</w:t>
        </w:r>
      </w:fldSimple>
      <w:bookmarkEnd w:id="323"/>
      <w:r w:rsidR="008F6FBB">
        <w:t xml:space="preserve"> – Demonstrates Bug Fix for Bug 92</w:t>
      </w:r>
      <w:r w:rsidR="007A1E43">
        <w:t xml:space="preserve"> </w:t>
      </w:r>
      <w:r w:rsidR="007A1E43">
        <w:rPr>
          <w:i w:val="0"/>
          <w:iCs w:val="0"/>
        </w:rPr>
        <w:t>(Highlighted lines will no longer compile)</w:t>
      </w:r>
      <w:bookmarkEnd w:id="324"/>
    </w:p>
    <w:bookmarkStart w:id="325" w:name="_MON_1657274005"/>
    <w:bookmarkEnd w:id="325"/>
    <w:p w14:paraId="30A6BA08" w14:textId="4234362D" w:rsidR="00303FB3" w:rsidRDefault="00410E7A" w:rsidP="009E3986">
      <w:pPr>
        <w:keepNext/>
      </w:pPr>
      <w:r>
        <w:rPr>
          <w:i/>
          <w:iCs/>
        </w:rPr>
        <w:object w:dxaOrig="10800" w:dyaOrig="8009" w14:anchorId="1A963702">
          <v:shape id="_x0000_i1048" type="#_x0000_t75" style="width:540pt;height:400.45pt" o:ole="">
            <v:imagedata r:id="rId65" o:title=""/>
          </v:shape>
          <o:OLEObject Type="Embed" ProgID="Word.Document.12" ShapeID="_x0000_i1048" DrawAspect="Content" ObjectID="_1683180725" r:id="rId66">
            <o:FieldCodes>\s</o:FieldCodes>
          </o:OLEObject>
        </w:object>
      </w:r>
    </w:p>
    <w:p w14:paraId="073B98D4" w14:textId="1482981F" w:rsidR="00303FB3" w:rsidRPr="009E3986" w:rsidRDefault="00303FB3">
      <w:pPr>
        <w:pStyle w:val="Caption"/>
        <w:rPr>
          <w:i w:val="0"/>
          <w:iCs w:val="0"/>
        </w:rPr>
      </w:pPr>
      <w:bookmarkStart w:id="326" w:name="_Toc72567615"/>
      <w:r>
        <w:t xml:space="preserve">Figure </w:t>
      </w:r>
      <w:bookmarkStart w:id="327" w:name="Figure_36"/>
      <w:r w:rsidR="00D7395A">
        <w:fldChar w:fldCharType="begin"/>
      </w:r>
      <w:r w:rsidR="00D7395A">
        <w:instrText xml:space="preserve"> SEQ Figure \* ARABIC </w:instrText>
      </w:r>
      <w:r w:rsidR="00D7395A">
        <w:fldChar w:fldCharType="separate"/>
      </w:r>
      <w:r w:rsidR="00E25547">
        <w:rPr>
          <w:noProof/>
        </w:rPr>
        <w:t>36</w:t>
      </w:r>
      <w:r w:rsidR="00D7395A">
        <w:rPr>
          <w:noProof/>
        </w:rPr>
        <w:fldChar w:fldCharType="end"/>
      </w:r>
      <w:bookmarkEnd w:id="327"/>
      <w:r w:rsidR="00410E7A">
        <w:t xml:space="preserve"> </w:t>
      </w:r>
      <w:r w:rsidR="00410E7A">
        <w:softHyphen/>
      </w:r>
      <w:r w:rsidR="00410E7A">
        <w:softHyphen/>
        <w:t xml:space="preserve">– </w:t>
      </w:r>
      <w:r w:rsidR="00410E7A">
        <w:rPr>
          <w:i w:val="0"/>
          <w:iCs w:val="0"/>
        </w:rPr>
        <w:t>Shows how prohibition on passing protected resources by value works</w:t>
      </w:r>
      <w:bookmarkEnd w:id="326"/>
    </w:p>
    <w:p w14:paraId="05AAE04F" w14:textId="0FC917E7" w:rsidR="00303FB3" w:rsidRDefault="00303FB3">
      <w:pPr>
        <w:rPr>
          <w:color w:val="44546A" w:themeColor="text2"/>
          <w:sz w:val="18"/>
          <w:szCs w:val="18"/>
        </w:rPr>
      </w:pPr>
      <w:r>
        <w:rPr>
          <w:i/>
          <w:iCs/>
        </w:rPr>
        <w:br w:type="page"/>
      </w:r>
    </w:p>
    <w:p w14:paraId="5B6FE7C7" w14:textId="54FBDF40" w:rsidR="00750E3E" w:rsidRDefault="00750E3E" w:rsidP="00B536A3">
      <w:pPr>
        <w:pStyle w:val="Heading1"/>
        <w:numPr>
          <w:ilvl w:val="0"/>
          <w:numId w:val="14"/>
        </w:numPr>
      </w:pPr>
      <w:bookmarkStart w:id="328" w:name="_Toc46662171"/>
      <w:bookmarkStart w:id="329" w:name="_Toc46663686"/>
      <w:bookmarkStart w:id="330" w:name="_Toc46664027"/>
      <w:bookmarkStart w:id="331" w:name="_Toc46664099"/>
      <w:bookmarkStart w:id="332" w:name="_Toc46664171"/>
      <w:bookmarkStart w:id="333" w:name="_Toc46664243"/>
      <w:bookmarkStart w:id="334" w:name="_Toc72567674"/>
      <w:bookmarkEnd w:id="328"/>
      <w:bookmarkEnd w:id="329"/>
      <w:bookmarkEnd w:id="330"/>
      <w:bookmarkEnd w:id="331"/>
      <w:bookmarkEnd w:id="332"/>
      <w:bookmarkEnd w:id="333"/>
      <w:r>
        <w:lastRenderedPageBreak/>
        <w:t>Licensing</w:t>
      </w:r>
      <w:bookmarkEnd w:id="334"/>
    </w:p>
    <w:p w14:paraId="5DB071C4" w14:textId="77777777" w:rsidR="00A764E0" w:rsidRPr="00A764E0" w:rsidRDefault="00A764E0" w:rsidP="00A764E0"/>
    <w:p w14:paraId="26763C76" w14:textId="1661A65A" w:rsidR="00750E3E" w:rsidRDefault="00750E3E">
      <w:pPr>
        <w:pStyle w:val="Heading2"/>
        <w:numPr>
          <w:ilvl w:val="0"/>
          <w:numId w:val="32"/>
        </w:numPr>
      </w:pPr>
      <w:bookmarkStart w:id="335" w:name="_Toc72567675"/>
      <w:r w:rsidRPr="00053974">
        <w:t>Software License</w:t>
      </w:r>
      <w:bookmarkEnd w:id="335"/>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2192B5F7" w:rsidR="00E76C8B" w:rsidRDefault="00E76C8B">
      <w:r>
        <w:br w:type="page"/>
      </w:r>
    </w:p>
    <w:p w14:paraId="14068CC3" w14:textId="2FCD12FD" w:rsidR="00760C36" w:rsidRPr="00053974" w:rsidRDefault="00A764E0">
      <w:pPr>
        <w:pStyle w:val="Heading2"/>
        <w:numPr>
          <w:ilvl w:val="0"/>
          <w:numId w:val="32"/>
        </w:numPr>
      </w:pPr>
      <w:bookmarkStart w:id="336" w:name="_Toc46662174"/>
      <w:bookmarkStart w:id="337" w:name="_Toc46663689"/>
      <w:bookmarkStart w:id="338" w:name="_Toc46664030"/>
      <w:bookmarkStart w:id="339" w:name="_Toc46664102"/>
      <w:bookmarkStart w:id="340" w:name="_Toc46664174"/>
      <w:bookmarkStart w:id="341" w:name="_Toc46664246"/>
      <w:bookmarkStart w:id="342" w:name="_Toc72567676"/>
      <w:bookmarkEnd w:id="336"/>
      <w:bookmarkEnd w:id="337"/>
      <w:bookmarkEnd w:id="338"/>
      <w:bookmarkEnd w:id="339"/>
      <w:bookmarkEnd w:id="340"/>
      <w:bookmarkEnd w:id="341"/>
      <w:r w:rsidRPr="00053974">
        <w:lastRenderedPageBreak/>
        <w:t>Documentation License</w:t>
      </w:r>
      <w:bookmarkEnd w:id="342"/>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pPr>
        <w:pStyle w:val="Heading2"/>
        <w:numPr>
          <w:ilvl w:val="0"/>
          <w:numId w:val="32"/>
        </w:numPr>
      </w:pPr>
      <w:bookmarkStart w:id="343" w:name="_Toc72567677"/>
      <w:r w:rsidRPr="00717840">
        <w:t>Author Contact Information</w:t>
      </w:r>
      <w:bookmarkEnd w:id="343"/>
    </w:p>
    <w:p w14:paraId="4707D61D" w14:textId="77777777" w:rsidR="00E37894" w:rsidRPr="00E37894" w:rsidRDefault="00E37894" w:rsidP="00E37894"/>
    <w:p w14:paraId="0441C861" w14:textId="28528065"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7"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A111" w14:textId="77777777" w:rsidR="000E54B9" w:rsidRDefault="000E54B9" w:rsidP="008A7F55">
      <w:pPr>
        <w:spacing w:after="0" w:line="240" w:lineRule="auto"/>
      </w:pPr>
      <w:r>
        <w:separator/>
      </w:r>
    </w:p>
  </w:endnote>
  <w:endnote w:type="continuationSeparator" w:id="0">
    <w:p w14:paraId="7F0EA812" w14:textId="77777777" w:rsidR="000E54B9" w:rsidRDefault="000E54B9"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FF1E" w14:textId="77777777" w:rsidR="00C535B8" w:rsidRDefault="00C535B8" w:rsidP="00085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D2F9" w14:textId="7FA881CB" w:rsidR="00C535B8" w:rsidRPr="00A96B82" w:rsidRDefault="00C535B8"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57BA" w14:textId="77777777" w:rsidR="00C535B8" w:rsidRDefault="00C535B8"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1564" w14:textId="3C6C6761" w:rsidR="00C535B8" w:rsidRPr="00AB5EEF" w:rsidRDefault="00C535B8"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966E1" w14:textId="77777777" w:rsidR="000E54B9" w:rsidRDefault="000E54B9" w:rsidP="008A7F55">
      <w:pPr>
        <w:spacing w:after="0" w:line="240" w:lineRule="auto"/>
      </w:pPr>
      <w:r>
        <w:separator/>
      </w:r>
    </w:p>
  </w:footnote>
  <w:footnote w:type="continuationSeparator" w:id="0">
    <w:p w14:paraId="127A650B" w14:textId="77777777" w:rsidR="000E54B9" w:rsidRDefault="000E54B9" w:rsidP="008A7F55">
      <w:pPr>
        <w:spacing w:after="0" w:line="240" w:lineRule="auto"/>
      </w:pPr>
      <w:r>
        <w:continuationSeparator/>
      </w:r>
    </w:p>
  </w:footnote>
  <w:footnote w:id="1">
    <w:p w14:paraId="3CE62A5A" w14:textId="02466C9F" w:rsidR="00C535B8" w:rsidRDefault="00C535B8">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C535B8" w:rsidRDefault="00C535B8"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C535B8" w:rsidRPr="007B37A4" w:rsidRDefault="00C535B8">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C535B8" w:rsidRDefault="00C535B8">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C535B8" w:rsidRDefault="00C535B8">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C535B8" w:rsidRDefault="00C535B8">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C535B8" w:rsidRDefault="00C535B8">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1C2E342" w:rsidR="00C535B8" w:rsidRPr="00BA2F6E"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E25547">
        <w:t>1</w:t>
      </w:r>
      <w:r>
        <w:fldChar w:fldCharType="end"/>
      </w:r>
      <w:r>
        <w:t xml:space="preserve">, </w:t>
      </w:r>
      <w:r>
        <w:rPr>
          <w:i/>
          <w:iCs/>
        </w:rPr>
        <w:t>supra.</w:t>
      </w:r>
    </w:p>
  </w:footnote>
  <w:footnote w:id="9">
    <w:p w14:paraId="21FEA6D0" w14:textId="0BADDF2A" w:rsidR="00C535B8" w:rsidRPr="00BA2F6E" w:rsidRDefault="00C535B8">
      <w:pPr>
        <w:pStyle w:val="FootnoteText"/>
      </w:pPr>
      <w:r>
        <w:rPr>
          <w:rStyle w:val="FootnoteReference"/>
        </w:rPr>
        <w:footnoteRef/>
      </w:r>
      <w:r>
        <w:t xml:space="preserve"> v. </w:t>
      </w:r>
      <w:r>
        <w:fldChar w:fldCharType="begin"/>
      </w:r>
      <w:r>
        <w:instrText xml:space="preserve"> REF _Ref22990763 \h </w:instrText>
      </w:r>
      <w:r>
        <w:fldChar w:fldCharType="separate"/>
      </w:r>
      <w:r w:rsidR="00E25547">
        <w:t xml:space="preserve">Figure </w:t>
      </w:r>
      <w:r w:rsidR="00E25547">
        <w:rPr>
          <w:noProof/>
        </w:rPr>
        <w:t>1</w:t>
      </w:r>
      <w:r>
        <w:fldChar w:fldCharType="end"/>
      </w:r>
      <w:r>
        <w:t xml:space="preserve">, </w:t>
      </w:r>
      <w:r>
        <w:rPr>
          <w:i/>
          <w:iCs/>
        </w:rPr>
        <w:t>supra.</w:t>
      </w:r>
    </w:p>
  </w:footnote>
  <w:footnote w:id="10">
    <w:p w14:paraId="014B6AF6" w14:textId="30349514" w:rsidR="00C535B8" w:rsidRPr="00E230D3"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E25547">
        <w:t>1</w:t>
      </w:r>
      <w:r>
        <w:fldChar w:fldCharType="end"/>
      </w:r>
      <w:r>
        <w:t xml:space="preserve">, </w:t>
      </w:r>
      <w:r>
        <w:rPr>
          <w:i/>
          <w:iCs/>
        </w:rPr>
        <w:t>supra.</w:t>
      </w:r>
    </w:p>
  </w:footnote>
  <w:footnote w:id="11">
    <w:p w14:paraId="13D2DF9C" w14:textId="6164492F" w:rsidR="00C535B8" w:rsidRDefault="00C535B8">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C535B8" w:rsidRPr="00B816AB" w:rsidRDefault="00C535B8">
      <w:pPr>
        <w:pStyle w:val="FootnoteText"/>
      </w:pPr>
      <w:r>
        <w:rPr>
          <w:rStyle w:val="FootnoteReference"/>
        </w:rPr>
        <w:footnoteRef/>
      </w:r>
      <w:r>
        <w:t xml:space="preserve"> </w:t>
      </w:r>
      <w:r>
        <w:rPr>
          <w:i/>
          <w:iCs/>
        </w:rPr>
        <w:t xml:space="preserve">Id. </w:t>
      </w:r>
    </w:p>
  </w:footnote>
  <w:footnote w:id="13">
    <w:p w14:paraId="55E53DDC" w14:textId="7CCBFC3D" w:rsidR="00C535B8" w:rsidRDefault="00C535B8">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C535B8" w:rsidRDefault="00C535B8">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0202AC8E" w14:textId="2FDEF5F8" w:rsidR="00974B09" w:rsidRPr="009B5258" w:rsidRDefault="00974B09">
      <w:pPr>
        <w:pStyle w:val="FootnoteText"/>
      </w:pPr>
      <w:r>
        <w:rPr>
          <w:rStyle w:val="FootnoteReference"/>
        </w:rPr>
        <w:footnoteRef/>
      </w:r>
      <w:r>
        <w:t xml:space="preserve"> In other words, create a concurrent collection like those exposed </w:t>
      </w:r>
      <w:r w:rsidR="009B5258">
        <w:t xml:space="preserve">in </w:t>
      </w:r>
      <w:hyperlink r:id="rId10" w:history="1">
        <w:r w:rsidR="009B5258" w:rsidRPr="00153627">
          <w:rPr>
            <w:rStyle w:val="Hyperlink"/>
          </w:rPr>
          <w:t>System.Collections.Concurrent</w:t>
        </w:r>
      </w:hyperlink>
      <w:r w:rsidR="009B5258" w:rsidRPr="009B5258">
        <w:t>.</w:t>
      </w:r>
    </w:p>
  </w:footnote>
  <w:footnote w:id="16">
    <w:p w14:paraId="16876C5B" w14:textId="0642ABF5" w:rsidR="00C535B8" w:rsidRPr="002A4CF4" w:rsidRDefault="00C535B8">
      <w:pPr>
        <w:pStyle w:val="FootnoteText"/>
        <w:rPr>
          <w:i/>
        </w:rPr>
      </w:pPr>
      <w:r>
        <w:rPr>
          <w:rStyle w:val="FootnoteReference"/>
        </w:rPr>
        <w:footnoteRef/>
      </w:r>
      <w:r>
        <w:t xml:space="preserve"> </w:t>
      </w:r>
      <w:r>
        <w:rPr>
          <w:i/>
        </w:rPr>
        <w:t xml:space="preserve">See e.g. </w:t>
      </w:r>
      <w:hyperlink r:id="rId11"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2"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7">
    <w:p w14:paraId="7A540D28" w14:textId="5A9BF719" w:rsidR="00C535B8" w:rsidRPr="00B262DE" w:rsidRDefault="00C535B8">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8">
    <w:p w14:paraId="140C75D3" w14:textId="6A56AA5B" w:rsidR="00C535B8" w:rsidRPr="00867235" w:rsidRDefault="00C535B8">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w:t>
      </w:r>
      <w:r>
        <w:t>.</w:t>
      </w:r>
      <w:r w:rsidRPr="00691796">
        <w:t xml:space="preserve"> </w:t>
      </w:r>
      <w:r>
        <w:t>F</w:t>
      </w:r>
      <w:r w:rsidRPr="00691796">
        <w:t>or local variables: on the stack</w:t>
      </w:r>
      <w:r>
        <w:t xml:space="preserve">; </w:t>
      </w:r>
      <w:r w:rsidRPr="00691796">
        <w:t>for struct members of reference type</w:t>
      </w:r>
      <w:r>
        <w:t>s</w:t>
      </w:r>
      <w:r w:rsidRPr="00691796">
        <w:t>, on the heap</w:t>
      </w:r>
      <w:r>
        <w:t xml:space="preserve">; </w:t>
      </w:r>
      <w:r w:rsidRPr="00691796">
        <w:t>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9">
    <w:p w14:paraId="1A864E24" w14:textId="04244DA5" w:rsidR="00C535B8" w:rsidRDefault="00C535B8">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20">
    <w:p w14:paraId="6A960EE2" w14:textId="6860587E" w:rsidR="00C535B8" w:rsidRDefault="00C535B8">
      <w:pPr>
        <w:pStyle w:val="FootnoteText"/>
      </w:pPr>
      <w:r>
        <w:rPr>
          <w:rStyle w:val="FootnoteReference"/>
        </w:rPr>
        <w:footnoteRef/>
      </w:r>
      <w:r>
        <w:t xml:space="preserve"> </w:t>
      </w:r>
      <w:hyperlink r:id="rId13" w:history="1">
        <w:r>
          <w:rPr>
            <w:rStyle w:val="Hyperlink"/>
          </w:rPr>
          <w:t>https://kalapos.net/Blog/ShowPost/DotNetConceptOfTheWeek16-RefStruct</w:t>
        </w:r>
      </w:hyperlink>
      <w:r>
        <w:t xml:space="preserve">; </w:t>
      </w:r>
      <w:hyperlink r:id="rId14" w:history="1">
        <w:r>
          <w:rPr>
            <w:rStyle w:val="Hyperlink"/>
          </w:rPr>
          <w:t>https://blogs.msdn.microsoft.com/mazhou/2018/03/02/c-7-series-part-9-ref-structs/</w:t>
        </w:r>
      </w:hyperlink>
      <w:r>
        <w:t xml:space="preserve"> .</w:t>
      </w:r>
    </w:p>
  </w:footnote>
  <w:footnote w:id="21">
    <w:p w14:paraId="751362C5" w14:textId="2E77056D" w:rsidR="00C535B8" w:rsidRDefault="00C535B8">
      <w:pPr>
        <w:pStyle w:val="FootnoteText"/>
      </w:pPr>
      <w:r>
        <w:rPr>
          <w:rStyle w:val="FootnoteReference"/>
        </w:rPr>
        <w:footnoteRef/>
      </w:r>
      <w:r>
        <w:t xml:space="preserve"> </w:t>
      </w:r>
      <w:hyperlink r:id="rId15" w:history="1">
        <w:r>
          <w:rPr>
            <w:rStyle w:val="Hyperlink"/>
          </w:rPr>
          <w:t>https://stu.dev/csharp8-doing-unsupported-things/</w:t>
        </w:r>
      </w:hyperlink>
    </w:p>
  </w:footnote>
  <w:footnote w:id="22">
    <w:p w14:paraId="0ADDC831" w14:textId="60DADA82" w:rsidR="00C535B8" w:rsidRDefault="00C535B8">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3">
    <w:p w14:paraId="45B45940" w14:textId="14A5A1B4" w:rsidR="00C535B8" w:rsidRPr="00276ED7" w:rsidRDefault="00C535B8">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6"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4">
    <w:p w14:paraId="0F0541E7" w14:textId="0734C121" w:rsidR="00C535B8" w:rsidRPr="00804856" w:rsidRDefault="00C535B8">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Known_Bug_(#50)" w:history="1">
        <w:r w:rsidRPr="003C5D3F">
          <w:rPr>
            <w:rStyle w:val="Hyperlink"/>
          </w:rPr>
          <w:t>5.c</w:t>
        </w:r>
      </w:hyperlink>
      <w:r>
        <w:t xml:space="preserve">, </w:t>
      </w:r>
      <w:r>
        <w:rPr>
          <w:i/>
          <w:iCs/>
        </w:rPr>
        <w:t>infra</w:t>
      </w:r>
      <w:r>
        <w:t xml:space="preserve">.  </w:t>
      </w:r>
    </w:p>
  </w:footnote>
  <w:footnote w:id="25">
    <w:p w14:paraId="3F58F355" w14:textId="5AA827EE" w:rsidR="00C535B8" w:rsidRPr="005C0B86" w:rsidRDefault="00C535B8">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6">
    <w:p w14:paraId="631E41AA" w14:textId="223D8746" w:rsidR="00C535B8" w:rsidRDefault="00C535B8">
      <w:pPr>
        <w:pStyle w:val="FootnoteText"/>
      </w:pPr>
      <w:r>
        <w:rPr>
          <w:rStyle w:val="FootnoteReference"/>
        </w:rPr>
        <w:footnoteRef/>
      </w:r>
      <w:r>
        <w:t xml:space="preserve"> v. </w:t>
      </w:r>
      <w:hyperlink r:id="rId17" w:history="1">
        <w:r w:rsidRPr="00D80DDE">
          <w:rPr>
            <w:rStyle w:val="Hyperlink"/>
          </w:rPr>
          <w:t>ReaderWriterLockSlim Class</w:t>
        </w:r>
      </w:hyperlink>
    </w:p>
  </w:footnote>
  <w:footnote w:id="27">
    <w:p w14:paraId="46BEEF38" w14:textId="1D86EFAF" w:rsidR="00C535B8" w:rsidRPr="004D7E10" w:rsidRDefault="00C535B8">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 4.</w:t>
      </w:r>
      <w:r>
        <w:fldChar w:fldCharType="begin"/>
      </w:r>
      <w:r>
        <w:instrText xml:space="preserve"> REF _Ref23143549 \w \h </w:instrText>
      </w:r>
      <w:r>
        <w:fldChar w:fldCharType="separate"/>
      </w:r>
      <w:r w:rsidR="00E25547">
        <w:t>a</w:t>
      </w:r>
      <w:r>
        <w:fldChar w:fldCharType="end"/>
      </w:r>
      <w:r>
        <w:t xml:space="preserve">.   </w:t>
      </w:r>
      <w:r>
        <w:rPr>
          <w:i/>
        </w:rPr>
        <w:t xml:space="preserve"> </w:t>
      </w:r>
    </w:p>
  </w:footnote>
  <w:footnote w:id="28">
    <w:p w14:paraId="2B0B3365" w14:textId="38FB6F70" w:rsidR="00C535B8" w:rsidRPr="0021091A" w:rsidRDefault="00C535B8">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9">
    <w:p w14:paraId="25F56821" w14:textId="0DE1C04B" w:rsidR="00C535B8" w:rsidRPr="00A97CF0" w:rsidRDefault="00C535B8">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30">
    <w:p w14:paraId="302FFA59" w14:textId="30D72D1C" w:rsidR="00C535B8" w:rsidRPr="009A6091" w:rsidRDefault="00C535B8">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w:t>
      </w:r>
      <w:r w:rsidRPr="009A6091">
        <w:t xml:space="preserve">mechanisms </w:t>
      </w:r>
      <w:r w:rsidRPr="009A6091">
        <w:rPr>
          <w:i/>
          <w:iCs/>
        </w:rPr>
        <w:t>at runtime</w:t>
      </w:r>
      <w:r w:rsidRPr="009A6091">
        <w:t>.</w:t>
      </w:r>
    </w:p>
  </w:footnote>
  <w:footnote w:id="31">
    <w:p w14:paraId="330B2E5E" w14:textId="55E90C3D" w:rsidR="00C535B8" w:rsidRDefault="00C535B8">
      <w:pPr>
        <w:pStyle w:val="FootnoteText"/>
      </w:pPr>
      <w:r w:rsidRPr="009A6091">
        <w:rPr>
          <w:rStyle w:val="FootnoteReference"/>
        </w:rPr>
        <w:footnoteRef/>
      </w:r>
      <w:r w:rsidRPr="009A6091">
        <w:t xml:space="preserve"> </w:t>
      </w:r>
      <w:r w:rsidRPr="006B4706">
        <w:t>v</w:t>
      </w:r>
      <w:r>
        <w:t xml:space="preserve">. § </w:t>
      </w:r>
      <w:hyperlink w:anchor="_Lock_and_SpinLock" w:history="1">
        <w:r w:rsidRPr="00BC5CC1">
          <w:rPr>
            <w:rStyle w:val="Hyperlink"/>
          </w:rPr>
          <w:t>4.c.v.3.i</w:t>
        </w:r>
      </w:hyperlink>
      <w:r>
        <w:rPr>
          <w:i/>
          <w:iCs/>
        </w:rPr>
        <w:t>, infra.</w:t>
      </w:r>
    </w:p>
  </w:footnote>
  <w:footnote w:id="32">
    <w:p w14:paraId="2BDECCD6" w14:textId="12B66280" w:rsidR="00C535B8" w:rsidRPr="00D1590C" w:rsidRDefault="00C535B8">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3">
    <w:p w14:paraId="7D308355" w14:textId="220A2A0C" w:rsidR="00C535B8" w:rsidRDefault="00C535B8">
      <w:pPr>
        <w:pStyle w:val="FootnoteText"/>
      </w:pPr>
      <w:r>
        <w:rPr>
          <w:rStyle w:val="FootnoteReference"/>
        </w:rPr>
        <w:footnoteRef/>
      </w:r>
      <w:r>
        <w:t xml:space="preserve"> v. </w:t>
      </w:r>
      <w:hyperlink r:id="rId18" w:anchor="Overview" w:history="1">
        <w:r w:rsidRPr="004E3B8B">
          <w:rPr>
            <w:rStyle w:val="Hyperlink"/>
          </w:rPr>
          <w:t>Monitor Overview</w:t>
        </w:r>
      </w:hyperlink>
    </w:p>
  </w:footnote>
  <w:footnote w:id="34">
    <w:p w14:paraId="1F483635" w14:textId="158019C8" w:rsidR="00C535B8" w:rsidRPr="00A544DD" w:rsidRDefault="00C535B8">
      <w:pPr>
        <w:pStyle w:val="FootnoteText"/>
      </w:pPr>
      <w:r>
        <w:rPr>
          <w:rStyle w:val="FootnoteReference"/>
        </w:rPr>
        <w:footnoteRef/>
      </w:r>
      <w:r>
        <w:t xml:space="preserve"> Currently, a </w:t>
      </w:r>
      <w:r w:rsidRPr="00375A20">
        <w:rPr>
          <w:i/>
          <w:iCs/>
        </w:rPr>
        <w:t>BasicReadWriteVault</w:t>
      </w:r>
      <w:r>
        <w:rPr>
          <w:i/>
          <w:iCs/>
        </w:rPr>
        <w:t xml:space="preserve"> </w:t>
      </w:r>
      <w:r>
        <w:t xml:space="preserve">(for vault-safe resources) is the only non-specialized version provided.  Two specialized </w:t>
      </w:r>
      <w:r w:rsidRPr="00375A20">
        <w:rPr>
          <w:i/>
          <w:iCs/>
        </w:rPr>
        <w:t>ReadWriteVaults</w:t>
      </w:r>
      <w:r>
        <w:t xml:space="preserve"> are also provided.  The </w:t>
      </w:r>
      <w:r w:rsidRPr="00375A20">
        <w:rPr>
          <w:i/>
          <w:iCs/>
        </w:rPr>
        <w:t>ReadWriteStringBufferVault</w:t>
      </w:r>
      <w:r>
        <w:rPr>
          <w:i/>
          <w:iCs/>
        </w:rPr>
        <w:t xml:space="preserve"> </w:t>
      </w:r>
      <w:r>
        <w:t xml:space="preserve">protects a </w:t>
      </w:r>
      <w:r>
        <w:rPr>
          <w:i/>
          <w:iCs/>
        </w:rPr>
        <w:t xml:space="preserve">StringBuilder </w:t>
      </w:r>
      <w:r>
        <w:t xml:space="preserve">object and provides appropriate read-only or read-write access thereto based on the type of lock obtained.  Similarly, the </w:t>
      </w:r>
      <w:r w:rsidRPr="009928D3">
        <w:rPr>
          <w:i/>
          <w:iCs/>
        </w:rPr>
        <w:t>ReadWriteValueListVault&lt;[VaultSafeTypeParam] TItem&gt;</w:t>
      </w:r>
      <w:r>
        <w:rPr>
          <w:i/>
          <w:iCs/>
        </w:rPr>
        <w:t xml:space="preserve"> </w:t>
      </w:r>
      <w:r>
        <w:t>provides access to a List&lt;T&gt;-like collection (optimized for efficient storage, retrieval, sorting and searching of potentially large value types).</w:t>
      </w:r>
    </w:p>
  </w:footnote>
  <w:footnote w:id="35">
    <w:p w14:paraId="7C98F3B0" w14:textId="7A02F6B0" w:rsidR="00C535B8" w:rsidRPr="00E73D0F" w:rsidRDefault="00C535B8">
      <w:pPr>
        <w:pStyle w:val="FootnoteText"/>
      </w:pPr>
      <w:r>
        <w:rPr>
          <w:rStyle w:val="FootnoteReference"/>
        </w:rPr>
        <w:footnoteRef/>
      </w:r>
      <w:r>
        <w:t xml:space="preserve"> v. </w:t>
      </w:r>
      <w:r>
        <w:fldChar w:fldCharType="begin"/>
      </w:r>
      <w:r>
        <w:instrText xml:space="preserve"> NOTEREF _Ref33956125 \h </w:instrText>
      </w:r>
      <w:r>
        <w:fldChar w:fldCharType="separate"/>
      </w:r>
      <w:r w:rsidR="00E25547">
        <w:t>26</w:t>
      </w:r>
      <w:r>
        <w:fldChar w:fldCharType="end"/>
      </w:r>
      <w:r>
        <w:t xml:space="preserve">, </w:t>
      </w:r>
      <w:r>
        <w:rPr>
          <w:i/>
          <w:iCs/>
        </w:rPr>
        <w:t>supra</w:t>
      </w:r>
      <w:r>
        <w:t>.</w:t>
      </w:r>
    </w:p>
  </w:footnote>
  <w:footnote w:id="36">
    <w:p w14:paraId="42B9ABA4" w14:textId="447AB89F" w:rsidR="00C535B8" w:rsidRDefault="00C535B8">
      <w:pPr>
        <w:pStyle w:val="FootnoteText"/>
      </w:pPr>
      <w:r>
        <w:rPr>
          <w:rStyle w:val="FootnoteReference"/>
        </w:rPr>
        <w:footnoteRef/>
      </w:r>
      <w:r>
        <w:t xml:space="preserve"> </w:t>
      </w:r>
      <w:hyperlink r:id="rId19" w:anchor="readonly-instance-members" w:history="1">
        <w:r w:rsidRPr="002149C6">
          <w:rPr>
            <w:rStyle w:val="Hyperlink"/>
          </w:rPr>
          <w:t>https://docs.microsoft.com/en-us/dotnet/csharp/language-reference/builtin-types/struct#readonly-instance-members</w:t>
        </w:r>
      </w:hyperlink>
      <w:r>
        <w:t xml:space="preserve"> </w:t>
      </w:r>
    </w:p>
  </w:footnote>
  <w:footnote w:id="37">
    <w:p w14:paraId="016C4192" w14:textId="45E8225E" w:rsidR="00C535B8" w:rsidRDefault="00C535B8">
      <w:pPr>
        <w:pStyle w:val="FootnoteText"/>
      </w:pPr>
      <w:r>
        <w:rPr>
          <w:rStyle w:val="FootnoteReference"/>
        </w:rPr>
        <w:footnoteRef/>
      </w:r>
      <w:r>
        <w:t xml:space="preserve"> Including large mutable structs.</w:t>
      </w:r>
    </w:p>
  </w:footnote>
  <w:footnote w:id="38">
    <w:p w14:paraId="3E460C78" w14:textId="15AF9D19" w:rsidR="00C535B8" w:rsidRPr="00A544DD" w:rsidRDefault="00C535B8" w:rsidP="00E861D5">
      <w:pPr>
        <w:pStyle w:val="FootnoteText"/>
      </w:pPr>
      <w:r>
        <w:rPr>
          <w:rStyle w:val="FootnoteReference"/>
        </w:rPr>
        <w:footnoteRef/>
      </w:r>
      <w:r>
        <w:t xml:space="preserve"> “Managing Mutable State in Multithreaded Application Development: </w:t>
      </w:r>
      <w:r w:rsidRPr="00375A20">
        <w:rPr>
          <w:i/>
          <w:iCs/>
        </w:rPr>
        <w:t>Advantages of Using Large Mutable Structs in C# 8.0+</w:t>
      </w:r>
      <w:r>
        <w:t>”</w:t>
      </w:r>
      <w:r>
        <w:rPr>
          <w:i/>
          <w:iCs/>
        </w:rPr>
        <w:t xml:space="preserve"> </w:t>
      </w:r>
      <w:r>
        <w:t>is present in pdf format in the GitHub source repository</w:t>
      </w:r>
      <w:r w:rsidR="005801F2">
        <w:t xml:space="preserve"> </w:t>
      </w:r>
      <w:hyperlink r:id="rId20" w:history="1">
        <w:r w:rsidR="005801F2" w:rsidRPr="005801F2">
          <w:rPr>
            <w:rStyle w:val="Hyperlink"/>
          </w:rPr>
          <w:t>here</w:t>
        </w:r>
      </w:hyperlink>
      <w:r w:rsidR="005801F2">
        <w:t xml:space="preserve"> or downloaded </w:t>
      </w:r>
      <w:hyperlink r:id="rId21" w:history="1">
        <w:r w:rsidR="005801F2" w:rsidRPr="005801F2">
          <w:rPr>
            <w:rStyle w:val="Hyperlink"/>
          </w:rPr>
          <w:t>here</w:t>
        </w:r>
      </w:hyperlink>
      <w:r>
        <w:t>.</w:t>
      </w:r>
    </w:p>
  </w:footnote>
  <w:footnote w:id="39">
    <w:p w14:paraId="09542AAC" w14:textId="4375E363" w:rsidR="00C535B8" w:rsidRPr="007F4FEC" w:rsidRDefault="00C535B8">
      <w:pPr>
        <w:pStyle w:val="FootnoteText"/>
      </w:pPr>
      <w:r>
        <w:rPr>
          <w:rStyle w:val="FootnoteReference"/>
        </w:rPr>
        <w:footnoteRef/>
      </w:r>
      <w:r>
        <w:t xml:space="preserve"> v. 25, </w:t>
      </w:r>
      <w:r>
        <w:rPr>
          <w:i/>
          <w:iCs/>
        </w:rPr>
        <w:t>supra</w:t>
      </w:r>
      <w:r>
        <w:t>.</w:t>
      </w:r>
    </w:p>
  </w:footnote>
  <w:footnote w:id="40">
    <w:p w14:paraId="08B4182B" w14:textId="48EEB514" w:rsidR="00C535B8" w:rsidRPr="007F4FEC" w:rsidRDefault="00C535B8">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41">
    <w:p w14:paraId="088B8E07" w14:textId="77F642FD" w:rsidR="00C535B8" w:rsidRPr="007F4FEC" w:rsidRDefault="00C535B8">
      <w:pPr>
        <w:pStyle w:val="FootnoteText"/>
      </w:pPr>
      <w:r>
        <w:rPr>
          <w:rStyle w:val="FootnoteReference"/>
        </w:rPr>
        <w:footnoteRef/>
      </w:r>
      <w:r>
        <w:t xml:space="preserve"> </w:t>
      </w:r>
      <w:r>
        <w:rPr>
          <w:i/>
          <w:iCs/>
        </w:rPr>
        <w:t>Id</w:t>
      </w:r>
      <w:r w:rsidRPr="007F4FEC">
        <w:t>.</w:t>
      </w:r>
    </w:p>
  </w:footnote>
  <w:footnote w:id="42">
    <w:p w14:paraId="44580CA3" w14:textId="2C45A3D1"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3">
    <w:p w14:paraId="15287704" w14:textId="205A6D47"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4">
    <w:p w14:paraId="38DFE72D" w14:textId="237D0D83" w:rsidR="00C535B8" w:rsidRPr="00516F1D" w:rsidRDefault="00C535B8">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5">
    <w:p w14:paraId="76A59B2C" w14:textId="780F6BA0" w:rsidR="00C535B8" w:rsidRPr="00A544DD" w:rsidRDefault="00C535B8">
      <w:pPr>
        <w:pStyle w:val="FootnoteText"/>
      </w:pPr>
      <w:r>
        <w:rPr>
          <w:rStyle w:val="FootnoteReference"/>
        </w:rPr>
        <w:footnoteRef/>
      </w:r>
      <w:r>
        <w:t xml:space="preserve"> v. § </w:t>
      </w:r>
      <w:hyperlink w:anchor="_ReadWrite_Vaults" w:history="1">
        <w:r w:rsidRPr="00535A88">
          <w:rPr>
            <w:rStyle w:val="Hyperlink"/>
          </w:rPr>
          <w:t>4.c.iv</w:t>
        </w:r>
      </w:hyperlink>
      <w:r>
        <w:t xml:space="preserve">, </w:t>
      </w:r>
      <w:r>
        <w:rPr>
          <w:i/>
          <w:iCs/>
        </w:rPr>
        <w:t>supra</w:t>
      </w:r>
      <w:r>
        <w:t>.</w:t>
      </w:r>
    </w:p>
  </w:footnote>
  <w:footnote w:id="46">
    <w:p w14:paraId="7BBF5BC3" w14:textId="0C4BC1B3" w:rsidR="00C535B8" w:rsidRPr="004D14EC" w:rsidRDefault="00C535B8">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7">
    <w:p w14:paraId="662AF959" w14:textId="14BAB8B9" w:rsidR="00C535B8" w:rsidRDefault="00C535B8">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8">
    <w:p w14:paraId="1BF6CE9E" w14:textId="0584F98C" w:rsidR="00C535B8" w:rsidRPr="00913878" w:rsidRDefault="00C535B8">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9">
    <w:p w14:paraId="3DB9F3AD" w14:textId="53265AD3" w:rsidR="00C535B8" w:rsidRPr="00913878" w:rsidRDefault="00C535B8">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50">
    <w:p w14:paraId="36E67F26" w14:textId="267C0744" w:rsidR="00C535B8" w:rsidRDefault="00C535B8">
      <w:pPr>
        <w:pStyle w:val="FootnoteText"/>
      </w:pPr>
      <w:r>
        <w:rPr>
          <w:rStyle w:val="FootnoteReference"/>
        </w:rPr>
        <w:footnoteRef/>
      </w:r>
      <w:r>
        <w:t xml:space="preserve"> No read-write vaults are currently provided for resources that are not vault safe (customized vaults for storing StringBuilders and List&lt;T&gt; of large value types are however available).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w:t>
      </w:r>
    </w:p>
  </w:footnote>
  <w:footnote w:id="51">
    <w:p w14:paraId="4B2F1A15" w14:textId="2FC2EF4B" w:rsidR="00C535B8" w:rsidRPr="007F64CC" w:rsidRDefault="00C535B8">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52">
    <w:p w14:paraId="21664007" w14:textId="779285A9" w:rsidR="00C535B8" w:rsidRPr="004973BF" w:rsidRDefault="00C535B8">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22" w:history="1">
        <w:r w:rsidRPr="003F48CB">
          <w:rPr>
            <w:rStyle w:val="Hyperlink"/>
            <w:noProof/>
          </w:rPr>
          <w:t>std::string_view</w:t>
        </w:r>
      </w:hyperlink>
      <w:r>
        <w:rPr>
          <w:noProof/>
        </w:rPr>
        <w:t xml:space="preserve"> and </w:t>
      </w:r>
      <w:hyperlink r:id="rId23" w:history="1">
        <w:r w:rsidRPr="009D7D26">
          <w:rPr>
            <w:rStyle w:val="Hyperlink"/>
            <w:noProof/>
          </w:rPr>
          <w:t>std::span</w:t>
        </w:r>
      </w:hyperlink>
      <w:r>
        <w:t xml:space="preserve">).  In C#, where most objects, by design, are on the heap and accessed indirectly, mutable state almost begs to be shared.  </w:t>
      </w:r>
    </w:p>
  </w:footnote>
  <w:footnote w:id="53">
    <w:p w14:paraId="7C2EB986" w14:textId="6234BF8A" w:rsidR="00C535B8" w:rsidRDefault="00C535B8">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54">
    <w:p w14:paraId="2211C1CB" w14:textId="38392114" w:rsidR="00C535B8" w:rsidRPr="000A009A" w:rsidRDefault="00C535B8" w:rsidP="007F4FEC">
      <w:pPr>
        <w:pStyle w:val="FootnoteText"/>
      </w:pPr>
      <w:r>
        <w:rPr>
          <w:rStyle w:val="FootnoteReference"/>
        </w:rPr>
        <w:footnoteRef/>
      </w:r>
      <w:r>
        <w:t xml:space="preserve"> v. § </w:t>
      </w:r>
      <w:hyperlink w:anchor="_Basic_Vaults" w:history="1">
        <w:r w:rsidRPr="005D0A98">
          <w:rPr>
            <w:rStyle w:val="Hyperlink"/>
          </w:rPr>
          <w:t>4.c.6</w:t>
        </w:r>
      </w:hyperlink>
      <w:r>
        <w:t xml:space="preserve">, </w:t>
      </w:r>
      <w:r>
        <w:rPr>
          <w:i/>
          <w:iCs/>
        </w:rPr>
        <w:t>supra</w:t>
      </w:r>
      <w:r>
        <w:t>.</w:t>
      </w:r>
    </w:p>
  </w:footnote>
  <w:footnote w:id="55">
    <w:p w14:paraId="28B271E4" w14:textId="1EFA1951" w:rsidR="00C535B8" w:rsidRPr="00721403" w:rsidRDefault="00C535B8">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6">
    <w:p w14:paraId="393D124B" w14:textId="7269EC90" w:rsidR="00C535B8" w:rsidRDefault="00C535B8">
      <w:pPr>
        <w:pStyle w:val="FootnoteText"/>
      </w:pPr>
      <w:r>
        <w:rPr>
          <w:rStyle w:val="FootnoteReference"/>
        </w:rPr>
        <w:footnoteRef/>
      </w:r>
      <w:r>
        <w:t xml:space="preserve"> Of either the monitor or atomic varieties.</w:t>
      </w:r>
    </w:p>
  </w:footnote>
  <w:footnote w:id="57">
    <w:p w14:paraId="502B4969" w14:textId="437213E6" w:rsidR="00C535B8" w:rsidRPr="00453A60" w:rsidRDefault="00C535B8">
      <w:pPr>
        <w:pStyle w:val="FootnoteText"/>
      </w:pPr>
      <w:r>
        <w:rPr>
          <w:rStyle w:val="FootnoteReference"/>
        </w:rPr>
        <w:footnoteRef/>
      </w:r>
      <w:r>
        <w:t xml:space="preserve"> v. </w:t>
      </w:r>
      <w:r>
        <w:fldChar w:fldCharType="begin"/>
      </w:r>
      <w:r>
        <w:instrText xml:space="preserve"> REF _Ref28767476 \h </w:instrText>
      </w:r>
      <w:r>
        <w:fldChar w:fldCharType="separate"/>
      </w:r>
      <w:r w:rsidR="00E25547">
        <w:t xml:space="preserve">Figure </w:t>
      </w:r>
      <w:r w:rsidR="00E25547">
        <w:rPr>
          <w:noProof/>
        </w:rPr>
        <w:t>21</w:t>
      </w:r>
      <w:r>
        <w:fldChar w:fldCharType="end"/>
      </w:r>
      <w:r>
        <w:t xml:space="preserve">, </w:t>
      </w:r>
      <w:r>
        <w:rPr>
          <w:i/>
          <w:iCs/>
        </w:rPr>
        <w:t>infra</w:t>
      </w:r>
      <w:r>
        <w:t>.</w:t>
      </w:r>
    </w:p>
  </w:footnote>
  <w:footnote w:id="58">
    <w:p w14:paraId="68EBF3D5" w14:textId="77777777" w:rsidR="00C535B8" w:rsidRDefault="00C535B8" w:rsidP="00122F9F">
      <w:pPr>
        <w:pStyle w:val="FootnoteText"/>
      </w:pPr>
      <w:r>
        <w:rPr>
          <w:rStyle w:val="FootnoteReference"/>
        </w:rPr>
        <w:footnoteRef/>
      </w:r>
      <w:r>
        <w:t xml:space="preserve"> As with the Clorton game, this stress test / demo is available in source-code and binary form on this project’s GitHub repository.</w:t>
      </w:r>
    </w:p>
  </w:footnote>
  <w:footnote w:id="59">
    <w:p w14:paraId="2A8D0CF7" w14:textId="5EBEB7C5" w:rsidR="00C535B8" w:rsidRPr="00626558" w:rsidRDefault="00C535B8">
      <w:pPr>
        <w:pStyle w:val="FootnoteText"/>
      </w:pPr>
      <w:r>
        <w:rPr>
          <w:rStyle w:val="FootnoteReference"/>
        </w:rPr>
        <w:footnoteRef/>
      </w:r>
      <w:r>
        <w:t xml:space="preserve"> v. #</w:t>
      </w:r>
      <w:r>
        <w:fldChar w:fldCharType="begin"/>
      </w:r>
      <w:r>
        <w:instrText xml:space="preserve"> NOTEREF _Ref28431928 \h </w:instrText>
      </w:r>
      <w:r>
        <w:fldChar w:fldCharType="separate"/>
      </w:r>
      <w:r w:rsidR="00E25547">
        <w:t>20</w:t>
      </w:r>
      <w:r>
        <w:fldChar w:fldCharType="end"/>
      </w:r>
      <w:r>
        <w:t xml:space="preserve">, </w:t>
      </w:r>
      <w:r>
        <w:rPr>
          <w:i/>
          <w:iCs/>
        </w:rPr>
        <w:t>supra</w:t>
      </w:r>
      <w:r>
        <w:t>.</w:t>
      </w:r>
    </w:p>
  </w:footnote>
  <w:footnote w:id="60">
    <w:p w14:paraId="07BF000E" w14:textId="559CE7E4" w:rsidR="00C535B8" w:rsidRPr="00E2225D" w:rsidRDefault="00C535B8">
      <w:pPr>
        <w:pStyle w:val="FootnoteText"/>
      </w:pPr>
      <w:r>
        <w:rPr>
          <w:rStyle w:val="FootnoteReference"/>
        </w:rPr>
        <w:footnoteRef/>
      </w:r>
      <w:r>
        <w:t xml:space="preserve"> There are customized ReadWriteVaults made available that protect specific resources that would not generally be vault-safe. </w:t>
      </w:r>
      <w:r w:rsidRPr="006307D0">
        <w:rPr>
          <w:i/>
          <w:iCs/>
        </w:rPr>
        <w:t>ReadWriteValueListVault&lt;[VaultSafeTypeParam] TItem&gt;</w:t>
      </w:r>
      <w:r>
        <w:rPr>
          <w:i/>
          <w:iCs/>
        </w:rPr>
        <w:t xml:space="preserve"> </w:t>
      </w:r>
      <w:r>
        <w:t xml:space="preserve">is a customized read-write vault: it protects List&lt;T&gt;-like resource that stores value types.  </w:t>
      </w:r>
      <w:r>
        <w:rPr>
          <w:i/>
          <w:iCs/>
        </w:rPr>
        <w:t>ReadWriteStringBufferVault</w:t>
      </w:r>
      <w:r>
        <w:t xml:space="preserve"> similarly protects a </w:t>
      </w:r>
      <w:r>
        <w:rPr>
          <w:i/>
          <w:iCs/>
        </w:rPr>
        <w:t>StringBuilder</w:t>
      </w:r>
      <w:r>
        <w:t xml:space="preserve">.  Additionally, you can efficiently use even large mutable structs with the BasicReadWriteVault: v. </w:t>
      </w:r>
      <w:r>
        <w:fldChar w:fldCharType="begin"/>
      </w:r>
      <w:r>
        <w:instrText xml:space="preserve"> NOTEREF _Ref50663411 \h </w:instrText>
      </w:r>
      <w:r>
        <w:fldChar w:fldCharType="separate"/>
      </w:r>
      <w:r w:rsidR="00E25547">
        <w:t>38</w:t>
      </w:r>
      <w:r>
        <w:fldChar w:fldCharType="end"/>
      </w:r>
      <w:r>
        <w:t xml:space="preserve">, </w:t>
      </w:r>
      <w:r>
        <w:rPr>
          <w:i/>
          <w:iCs/>
        </w:rPr>
        <w:t>supra</w:t>
      </w:r>
      <w:r>
        <w:t xml:space="preserve">. </w:t>
      </w:r>
    </w:p>
  </w:footnote>
  <w:footnote w:id="61">
    <w:p w14:paraId="17BA5097" w14:textId="289AC4A8" w:rsidR="00C535B8" w:rsidRPr="000E4459" w:rsidRDefault="00C535B8">
      <w:pPr>
        <w:pStyle w:val="FootnoteText"/>
      </w:pPr>
      <w:r>
        <w:rPr>
          <w:rStyle w:val="FootnoteReference"/>
        </w:rPr>
        <w:footnoteRef/>
      </w:r>
      <w:r>
        <w:t xml:space="preserve"> v. § </w:t>
      </w:r>
      <w:hyperlink w:anchor="_Atomic_Vaults" w:history="1">
        <w:r w:rsidRPr="000E4459">
          <w:rPr>
            <w:rStyle w:val="Hyperlink"/>
          </w:rPr>
          <w:t>4.c.ii</w:t>
        </w:r>
      </w:hyperlink>
      <w:r>
        <w:t xml:space="preserve">, </w:t>
      </w:r>
      <w:r>
        <w:rPr>
          <w:i/>
          <w:iCs/>
        </w:rPr>
        <w:t>supra</w:t>
      </w:r>
      <w:r>
        <w:t>.</w:t>
      </w:r>
    </w:p>
  </w:footnote>
  <w:footnote w:id="62">
    <w:p w14:paraId="35F9E6C5" w14:textId="38343D88" w:rsidR="00C535B8" w:rsidRPr="003D129B"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hyperlink w:anchor="_BasicVaultProtectedResourceAttribut" w:history="1">
        <w:r>
          <w:rPr>
            <w:rStyle w:val="Hyperlink"/>
          </w:rPr>
          <w:t>6.k</w:t>
        </w:r>
      </w:hyperlink>
      <w:r>
        <w:t xml:space="preserve">, </w:t>
      </w:r>
      <w:r>
        <w:rPr>
          <w:i/>
          <w:iCs/>
        </w:rPr>
        <w:t>infra</w:t>
      </w:r>
      <w:r>
        <w:t>.</w:t>
      </w:r>
    </w:p>
  </w:footnote>
  <w:footnote w:id="63">
    <w:p w14:paraId="1D40D2C3" w14:textId="2D60035F" w:rsidR="00C535B8" w:rsidRPr="008B5C48" w:rsidRDefault="00C535B8">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64">
    <w:p w14:paraId="2B3E892E" w14:textId="0CBC20E9" w:rsidR="00C535B8" w:rsidRPr="00771953" w:rsidRDefault="00C535B8">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65">
    <w:p w14:paraId="0D23F70F" w14:textId="14F582A1" w:rsidR="00C535B8"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infra</w:t>
      </w:r>
      <w:r>
        <w:t xml:space="preserve">. </w:t>
      </w:r>
    </w:p>
  </w:footnote>
  <w:footnote w:id="66">
    <w:p w14:paraId="50AC842E" w14:textId="6039410D" w:rsidR="00C535B8" w:rsidRPr="00217186"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67">
    <w:p w14:paraId="4F35F42D" w14:textId="172B721A" w:rsidR="00C535B8" w:rsidRPr="007578CF" w:rsidRDefault="00C535B8">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rsidR="00E25547">
        <w:t xml:space="preserve">Figure </w:t>
      </w:r>
      <w:r w:rsidR="00E25547">
        <w:rPr>
          <w:noProof/>
        </w:rPr>
        <w:t>26</w:t>
      </w:r>
      <w:r>
        <w:fldChar w:fldCharType="end"/>
      </w:r>
      <w:r>
        <w:t xml:space="preserve"> and </w:t>
      </w:r>
      <w:r>
        <w:fldChar w:fldCharType="begin"/>
      </w:r>
      <w:r>
        <w:instrText xml:space="preserve"> REF _Ref30353347 \h </w:instrText>
      </w:r>
      <w:r>
        <w:fldChar w:fldCharType="separate"/>
      </w:r>
      <w:r w:rsidR="00E25547">
        <w:t xml:space="preserve">Figure </w:t>
      </w:r>
      <w:r w:rsidR="00E25547">
        <w:rPr>
          <w:noProof/>
        </w:rPr>
        <w:t>27</w:t>
      </w:r>
      <w:r>
        <w:fldChar w:fldCharType="end"/>
      </w:r>
      <w:r>
        <w:t xml:space="preserve">, </w:t>
      </w:r>
      <w:r>
        <w:rPr>
          <w:i/>
          <w:iCs/>
        </w:rPr>
        <w:t>infra</w:t>
      </w:r>
      <w:r>
        <w:t xml:space="preserve">. </w:t>
      </w:r>
    </w:p>
  </w:footnote>
  <w:footnote w:id="68">
    <w:p w14:paraId="53B4DD85" w14:textId="571F2944" w:rsidR="00C535B8" w:rsidRPr="00A578D7"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69">
    <w:p w14:paraId="68369D2B" w14:textId="7F79022C"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rsidR="00E25547">
        <w:t>38</w:t>
      </w:r>
      <w:r>
        <w:fldChar w:fldCharType="end"/>
      </w:r>
      <w:r>
        <w:t xml:space="preserve">, </w:t>
      </w:r>
      <w:r>
        <w:rPr>
          <w:i/>
          <w:iCs/>
        </w:rPr>
        <w:t>supra</w:t>
      </w:r>
      <w:r>
        <w:t>.</w:t>
      </w:r>
    </w:p>
  </w:footnote>
  <w:footnote w:id="70">
    <w:p w14:paraId="5B3367E5" w14:textId="6B5C3D3D" w:rsidR="00C535B8" w:rsidRPr="00E2225D" w:rsidRDefault="00C535B8">
      <w:pPr>
        <w:pStyle w:val="FootnoteText"/>
      </w:pPr>
      <w:r>
        <w:rPr>
          <w:rStyle w:val="FootnoteReference"/>
        </w:rPr>
        <w:footnoteRef/>
      </w:r>
      <w:r>
        <w:t xml:space="preserve"> Pay careful note to the syntax for declaring an extension method accepting its first parameter by readonly reference via the </w:t>
      </w:r>
      <w:r>
        <w:rPr>
          <w:i/>
          <w:iCs/>
        </w:rPr>
        <w:t xml:space="preserve">in </w:t>
      </w:r>
      <w:r>
        <w:t xml:space="preserve">keyword “(this in </w:t>
      </w:r>
      <w:r>
        <w:rPr>
          <w:i/>
          <w:iCs/>
        </w:rPr>
        <w:t xml:space="preserve">Type </w:t>
      </w:r>
      <w:r>
        <w:t>obj)”.</w:t>
      </w:r>
    </w:p>
  </w:footnote>
  <w:footnote w:id="71">
    <w:p w14:paraId="33BD7B9E" w14:textId="7E546E02" w:rsidR="00C535B8" w:rsidRPr="0001341D" w:rsidRDefault="00C535B8">
      <w:pPr>
        <w:pStyle w:val="FootnoteText"/>
      </w:pPr>
      <w:r>
        <w:rPr>
          <w:rStyle w:val="FootnoteReference"/>
        </w:rPr>
        <w:footnoteRef/>
      </w:r>
      <w:r>
        <w:t xml:space="preserve"> v. § </w:t>
      </w:r>
      <w:hyperlink w:anchor="_RefStructAttribute" w:history="1">
        <w:r w:rsidRPr="00D0384A">
          <w:rPr>
            <w:rStyle w:val="Hyperlink"/>
          </w:rPr>
          <w:t>6.d</w:t>
        </w:r>
      </w:hyperlink>
      <w:r>
        <w:t xml:space="preserve">, </w:t>
      </w:r>
      <w:r>
        <w:rPr>
          <w:i/>
          <w:iCs/>
        </w:rPr>
        <w:t>infra</w:t>
      </w:r>
      <w:r>
        <w:t>.</w:t>
      </w:r>
    </w:p>
  </w:footnote>
  <w:footnote w:id="72">
    <w:p w14:paraId="75ED7F39" w14:textId="0FFB9CAB" w:rsidR="00C535B8" w:rsidRPr="004C5045" w:rsidRDefault="00C535B8">
      <w:pPr>
        <w:pStyle w:val="FootnoteText"/>
      </w:pPr>
      <w:r>
        <w:rPr>
          <w:rStyle w:val="FootnoteReference"/>
        </w:rPr>
        <w:footnoteRef/>
      </w:r>
      <w:r>
        <w:t xml:space="preserve"> v. § </w:t>
      </w:r>
      <w:hyperlink w:anchor="_VaultSafeAttribute" w:history="1">
        <w:r>
          <w:rPr>
            <w:rStyle w:val="Hyperlink"/>
          </w:rPr>
          <w:t>6.a</w:t>
        </w:r>
      </w:hyperlink>
      <w:r>
        <w:t xml:space="preserve">, </w:t>
      </w:r>
      <w:r>
        <w:rPr>
          <w:i/>
          <w:iCs/>
        </w:rPr>
        <w:t>infra</w:t>
      </w:r>
      <w:r>
        <w:t>.</w:t>
      </w:r>
    </w:p>
  </w:footnote>
  <w:footnote w:id="73">
    <w:p w14:paraId="7AE1163B" w14:textId="3C0ECE4E" w:rsidR="00C535B8" w:rsidRPr="00B7121E"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74">
    <w:p w14:paraId="1C92BBB2" w14:textId="4B551081" w:rsidR="00C535B8" w:rsidRPr="00F63847" w:rsidRDefault="00C535B8">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75">
    <w:p w14:paraId="55006D3E" w14:textId="02C26DA8" w:rsidR="00C535B8" w:rsidRPr="0019111E" w:rsidRDefault="00C535B8">
      <w:pPr>
        <w:pStyle w:val="FootnoteText"/>
      </w:pPr>
      <w:r>
        <w:rPr>
          <w:rStyle w:val="FootnoteReference"/>
        </w:rPr>
        <w:footnoteRef/>
      </w:r>
      <w:r>
        <w:t xml:space="preserve"> </w:t>
      </w:r>
      <w:r>
        <w:rPr>
          <w:i/>
          <w:iCs/>
        </w:rPr>
        <w:t>Id</w:t>
      </w:r>
      <w:r>
        <w:t>.</w:t>
      </w:r>
    </w:p>
  </w:footnote>
  <w:footnote w:id="76">
    <w:p w14:paraId="54F2CA23" w14:textId="60255F8E" w:rsidR="00C535B8" w:rsidRPr="00F1117F" w:rsidRDefault="00C535B8">
      <w:pPr>
        <w:pStyle w:val="FootnoteText"/>
      </w:pPr>
      <w:r>
        <w:rPr>
          <w:rStyle w:val="FootnoteReference"/>
        </w:rPr>
        <w:footnoteRef/>
      </w:r>
      <w:r>
        <w:t xml:space="preserve"> v. § </w:t>
      </w:r>
      <w:hyperlink w:anchor="_NotVsProtectableAttribute" w:history="1">
        <w:r>
          <w:rPr>
            <w:rStyle w:val="Hyperlink"/>
          </w:rPr>
          <w:t>6.g</w:t>
        </w:r>
      </w:hyperlink>
      <w:r>
        <w:t xml:space="preserve">, </w:t>
      </w:r>
      <w:r>
        <w:rPr>
          <w:i/>
          <w:iCs/>
        </w:rPr>
        <w:t>infra</w:t>
      </w:r>
      <w:r>
        <w:t>.</w:t>
      </w:r>
    </w:p>
  </w:footnote>
  <w:footnote w:id="77">
    <w:p w14:paraId="0F5497A1" w14:textId="605544D9"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rsidR="00E25547">
        <w:t>38</w:t>
      </w:r>
      <w:r>
        <w:fldChar w:fldCharType="end"/>
      </w:r>
      <w:r>
        <w:t xml:space="preserve">, </w:t>
      </w:r>
      <w:r>
        <w:rPr>
          <w:i/>
          <w:iCs/>
        </w:rPr>
        <w:t>supra</w:t>
      </w:r>
      <w:r>
        <w:t>.</w:t>
      </w:r>
    </w:p>
  </w:footnote>
  <w:footnote w:id="78">
    <w:p w14:paraId="4379DAA8" w14:textId="346F3919" w:rsidR="00C535B8" w:rsidRPr="00612117" w:rsidRDefault="00C535B8">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79">
    <w:p w14:paraId="4FBF223C" w14:textId="10376AB0" w:rsidR="00C535B8" w:rsidRPr="00A0718B"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80">
    <w:p w14:paraId="47201203" w14:textId="6B0CCA01" w:rsidR="00C535B8" w:rsidRPr="00AE674B"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81">
    <w:p w14:paraId="222DC3DA" w14:textId="6569E932" w:rsidR="00C535B8" w:rsidRPr="00B557CD" w:rsidRDefault="00C535B8">
      <w:pPr>
        <w:pStyle w:val="FootnoteText"/>
      </w:pPr>
      <w:r>
        <w:rPr>
          <w:rStyle w:val="FootnoteReference"/>
        </w:rPr>
        <w:footnoteRef/>
      </w:r>
      <w:r>
        <w:t xml:space="preserve"> </w:t>
      </w:r>
      <w:r>
        <w:rPr>
          <w:i/>
          <w:iCs/>
        </w:rPr>
        <w:t>Id.</w:t>
      </w:r>
    </w:p>
  </w:footnote>
  <w:footnote w:id="82">
    <w:p w14:paraId="2CE24522" w14:textId="77777777" w:rsidR="00C535B8" w:rsidRDefault="00C535B8">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C535B8" w:rsidRPr="00D80B2C" w:rsidRDefault="00C535B8" w:rsidP="005E6AF1">
      <w:pPr>
        <w:pStyle w:val="FootnoteText"/>
        <w:ind w:firstLine="720"/>
      </w:pPr>
      <w:r w:rsidRPr="00300C44">
        <w:rPr>
          <w:i/>
          <w:iCs/>
        </w:rPr>
        <w:t>MutableResourceVault</w:t>
      </w:r>
      <w:r w:rsidRPr="005E6AF1">
        <w:rPr>
          <w:i/>
          <w:iCs/>
        </w:rPr>
        <w:t>&lt;StringBuilder&gt;, StringBuilder&gt;</w:t>
      </w:r>
    </w:p>
  </w:footnote>
  <w:footnote w:id="83">
    <w:p w14:paraId="58898369" w14:textId="3F93E4B8" w:rsidR="00C535B8" w:rsidRPr="009076A9" w:rsidRDefault="00C535B8">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84">
    <w:p w14:paraId="1EDFC6AB" w14:textId="41687CFE" w:rsidR="00C535B8" w:rsidRPr="00C62097" w:rsidRDefault="00C535B8">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bookmarkStart w:id="253" w:name="_Hlk49068373"/>
      <w:r>
        <w:rPr>
          <w:i/>
          <w:iCs/>
        </w:rPr>
        <w:t>supra</w:t>
      </w:r>
      <w:bookmarkEnd w:id="253"/>
      <w:r>
        <w:t>.</w:t>
      </w:r>
    </w:p>
  </w:footnote>
  <w:footnote w:id="85">
    <w:p w14:paraId="7426FFC3" w14:textId="3F00106B" w:rsidR="00C535B8" w:rsidRPr="0001341D" w:rsidRDefault="00C535B8">
      <w:pPr>
        <w:pStyle w:val="FootnoteText"/>
      </w:pPr>
      <w:r>
        <w:rPr>
          <w:rStyle w:val="FootnoteReference"/>
        </w:rPr>
        <w:footnoteRef/>
      </w:r>
      <w:r>
        <w:t xml:space="preserve"> v. </w:t>
      </w:r>
      <w:hyperlink w:anchor="Table_4" w:history="1">
        <w:r w:rsidRPr="00167C14">
          <w:rPr>
            <w:rStyle w:val="Hyperlink"/>
          </w:rPr>
          <w:t>Table 4</w:t>
        </w:r>
      </w:hyperlink>
      <w:r>
        <w:t xml:space="preserve">, </w:t>
      </w:r>
      <w:r>
        <w:rPr>
          <w:i/>
          <w:iCs/>
        </w:rPr>
        <w:t>infra</w:t>
      </w:r>
      <w:r>
        <w:t>.</w:t>
      </w:r>
    </w:p>
  </w:footnote>
  <w:footnote w:id="86">
    <w:p w14:paraId="5A103B56" w14:textId="036C3C88" w:rsidR="00C535B8" w:rsidRPr="0001341D" w:rsidRDefault="00C535B8">
      <w:pPr>
        <w:pStyle w:val="FootnoteText"/>
      </w:pPr>
      <w:r>
        <w:rPr>
          <w:rStyle w:val="FootnoteReference"/>
        </w:rPr>
        <w:footnoteRef/>
      </w:r>
      <w:r>
        <w:t xml:space="preserve"> v. § </w:t>
      </w:r>
      <w:hyperlink w:anchor="_DotNetVault_OnlyOnRefStruct" w:history="1">
        <w:r>
          <w:rPr>
            <w:rStyle w:val="Hyperlink"/>
          </w:rPr>
          <w:t>5.b</w:t>
        </w:r>
      </w:hyperlink>
      <w:r>
        <w:t xml:space="preserve">. </w:t>
      </w:r>
      <w:r>
        <w:rPr>
          <w:i/>
          <w:iCs/>
        </w:rPr>
        <w:t>supra</w:t>
      </w:r>
      <w:r>
        <w:t>.</w:t>
      </w:r>
    </w:p>
  </w:footnote>
  <w:footnote w:id="87">
    <w:p w14:paraId="1F2A400C" w14:textId="1178B057" w:rsidR="00C535B8" w:rsidRPr="001F5E5D"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88">
    <w:p w14:paraId="43A2079E" w14:textId="50496353" w:rsidR="00C535B8" w:rsidRPr="00FF3048" w:rsidRDefault="00C535B8">
      <w:pPr>
        <w:pStyle w:val="FootnoteText"/>
      </w:pPr>
      <w:r>
        <w:rPr>
          <w:rStyle w:val="FootnoteReference"/>
        </w:rPr>
        <w:footnoteRef/>
      </w:r>
      <w:r>
        <w:t xml:space="preserve"> v. </w:t>
      </w:r>
      <w:r>
        <w:fldChar w:fldCharType="begin"/>
      </w:r>
      <w:r>
        <w:instrText xml:space="preserve"> REF _Ref30346990 \h </w:instrText>
      </w:r>
      <w:r>
        <w:fldChar w:fldCharType="separate"/>
      </w:r>
      <w:r w:rsidR="00E25547" w:rsidRPr="005D2B3B">
        <w:t>EarlyReleaseJustificationAttribute</w:t>
      </w:r>
      <w:r>
        <w:fldChar w:fldCharType="end"/>
      </w:r>
      <w:r>
        <w:t xml:space="preserve">, </w:t>
      </w:r>
      <w:r>
        <w:rPr>
          <w:i/>
          <w:iCs/>
        </w:rPr>
        <w:t>infra</w:t>
      </w:r>
      <w:r>
        <w:t>.</w:t>
      </w:r>
    </w:p>
  </w:footnote>
  <w:footnote w:id="89">
    <w:p w14:paraId="4ACBE951" w14:textId="6A87B8D4" w:rsidR="00C535B8" w:rsidRPr="00E178AC" w:rsidRDefault="00C535B8">
      <w:pPr>
        <w:pStyle w:val="FootnoteText"/>
      </w:pPr>
      <w:r>
        <w:rPr>
          <w:rStyle w:val="FootnoteReference"/>
        </w:rPr>
        <w:footnoteRef/>
      </w:r>
      <w:r>
        <w:t xml:space="preserve"> v. </w:t>
      </w:r>
      <w:r>
        <w:fldChar w:fldCharType="begin"/>
      </w:r>
      <w:r>
        <w:instrText xml:space="preserve"> REF _Ref30353303 \h </w:instrText>
      </w:r>
      <w:r>
        <w:fldChar w:fldCharType="separate"/>
      </w:r>
      <w:r w:rsidR="00E25547">
        <w:t xml:space="preserve">Figure </w:t>
      </w:r>
      <w:r w:rsidR="00E25547">
        <w:rPr>
          <w:noProof/>
        </w:rPr>
        <w:t>26</w:t>
      </w:r>
      <w:r>
        <w:fldChar w:fldCharType="end"/>
      </w:r>
      <w:r>
        <w:t xml:space="preserve"> and </w:t>
      </w:r>
      <w:r>
        <w:fldChar w:fldCharType="begin"/>
      </w:r>
      <w:r>
        <w:instrText xml:space="preserve"> REF _Ref30353347 \h </w:instrText>
      </w:r>
      <w:r>
        <w:fldChar w:fldCharType="separate"/>
      </w:r>
      <w:r w:rsidR="00E25547">
        <w:t xml:space="preserve">Figure </w:t>
      </w:r>
      <w:r w:rsidR="00E25547">
        <w:rPr>
          <w:noProof/>
        </w:rPr>
        <w:t>27</w:t>
      </w:r>
      <w:r>
        <w:fldChar w:fldCharType="end"/>
      </w:r>
      <w:r>
        <w:t xml:space="preserve">, </w:t>
      </w:r>
      <w:r>
        <w:rPr>
          <w:i/>
          <w:iCs/>
        </w:rPr>
        <w:t>supra</w:t>
      </w:r>
      <w:r>
        <w:t>.</w:t>
      </w:r>
    </w:p>
  </w:footnote>
  <w:footnote w:id="90">
    <w:p w14:paraId="51BE8637" w14:textId="2C03B02A" w:rsidR="00C535B8" w:rsidRPr="00FF3048" w:rsidRDefault="00C535B8">
      <w:pPr>
        <w:pStyle w:val="FootnoteText"/>
      </w:pPr>
      <w:r>
        <w:rPr>
          <w:rStyle w:val="FootnoteReference"/>
        </w:rPr>
        <w:footnoteRef/>
      </w:r>
      <w:r>
        <w:t xml:space="preserve"> v. </w:t>
      </w:r>
      <w:r>
        <w:fldChar w:fldCharType="begin"/>
      </w:r>
      <w:r>
        <w:instrText xml:space="preserve"> REF _Ref30346925 \h </w:instrText>
      </w:r>
      <w:r>
        <w:fldChar w:fldCharType="separate"/>
      </w:r>
      <w:r w:rsidR="00E25547" w:rsidRPr="00271A73">
        <w:t>EarlyReleaseAttribute</w:t>
      </w:r>
      <w:r>
        <w:fldChar w:fldCharType="end"/>
      </w:r>
      <w:r>
        <w:t xml:space="preserve">, </w:t>
      </w:r>
      <w:r>
        <w:rPr>
          <w:i/>
          <w:iCs/>
        </w:rPr>
        <w:t>supra</w:t>
      </w:r>
      <w:r>
        <w:t>.</w:t>
      </w:r>
    </w:p>
  </w:footnote>
  <w:footnote w:id="91">
    <w:p w14:paraId="0686A71A" w14:textId="6D3A222B" w:rsidR="00C535B8" w:rsidRPr="00614607" w:rsidRDefault="00C535B8">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92">
    <w:p w14:paraId="47F495D7" w14:textId="0F5BF4FE" w:rsidR="00C535B8" w:rsidRPr="002508ED"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r>
        <w:rPr>
          <w:i/>
          <w:iCs/>
        </w:rPr>
        <w:t>supra</w:t>
      </w:r>
      <w:r>
        <w:t>.</w:t>
      </w:r>
    </w:p>
  </w:footnote>
  <w:footnote w:id="93">
    <w:p w14:paraId="2A506C82" w14:textId="5D5E0020" w:rsidR="00C535B8" w:rsidRPr="005F47A1" w:rsidRDefault="00C535B8">
      <w:pPr>
        <w:pStyle w:val="FootnoteText"/>
      </w:pPr>
      <w:r>
        <w:rPr>
          <w:rStyle w:val="FootnoteReference"/>
        </w:rPr>
        <w:footnoteRef/>
      </w:r>
      <w:r>
        <w:t xml:space="preserve"> v. § </w:t>
      </w:r>
      <w:hyperlink w:anchor="_DotNetVault_UsingMandatory" w:history="1">
        <w:r w:rsidRPr="00D82720">
          <w:rPr>
            <w:rStyle w:val="Hyperlink"/>
          </w:rPr>
          <w:t>5.a</w:t>
        </w:r>
      </w:hyperlink>
      <w:r>
        <w:t xml:space="preserve">, </w:t>
      </w:r>
      <w:r>
        <w:rPr>
          <w:i/>
          <w:iCs/>
        </w:rPr>
        <w:t>supra</w:t>
      </w:r>
      <w:r>
        <w:t>.</w:t>
      </w:r>
    </w:p>
  </w:footnote>
  <w:footnote w:id="94">
    <w:p w14:paraId="7A99DE42" w14:textId="70953028" w:rsidR="00C535B8" w:rsidRDefault="00C535B8" w:rsidP="00E264FB">
      <w:pPr>
        <w:pStyle w:val="FootnoteText"/>
      </w:pPr>
      <w:r>
        <w:rPr>
          <w:rStyle w:val="FootnoteReference"/>
        </w:rPr>
        <w:footnoteRef/>
      </w:r>
      <w:r>
        <w:t xml:space="preserve"> v.</w:t>
      </w:r>
      <w:r w:rsidRPr="00234542">
        <w:rPr>
          <w:rFonts w:ascii="Arial" w:hAnsi="Arial" w:cs="Arial"/>
          <w:color w:val="ED7D31" w:themeColor="accent2"/>
          <w:sz w:val="23"/>
        </w:rPr>
        <w:t xml:space="preserve"> </w:t>
      </w:r>
      <w:r>
        <w:t xml:space="preserve">§ </w:t>
      </w:r>
      <w:hyperlink w:anchor="_Toc49072939" w:history="1">
        <w:r w:rsidRPr="00D82720">
          <w:rPr>
            <w:rStyle w:val="Hyperlink"/>
          </w:rPr>
          <w:t>7.a</w:t>
        </w:r>
      </w:hyperlink>
      <w:r>
        <w:t xml:space="preserve"> and Figures </w:t>
      </w:r>
      <w:hyperlink w:anchor="Figure_35" w:history="1">
        <w:r w:rsidRPr="0046186D">
          <w:rPr>
            <w:rStyle w:val="Hyperlink"/>
          </w:rPr>
          <w:t>35</w:t>
        </w:r>
      </w:hyperlink>
      <w:r>
        <w:t xml:space="preserve"> and </w:t>
      </w:r>
      <w:hyperlink w:anchor="Figure_36" w:history="1">
        <w:r w:rsidRPr="0046186D">
          <w:rPr>
            <w:rStyle w:val="Hyperlink"/>
          </w:rPr>
          <w:t>36</w:t>
        </w:r>
      </w:hyperlink>
      <w:r>
        <w:rPr>
          <w:rStyle w:val="Hyperlink"/>
        </w:rPr>
        <w:t>,</w:t>
      </w:r>
      <w:r>
        <w:t xml:space="preserve">  </w:t>
      </w:r>
      <w:r>
        <w:rPr>
          <w:i/>
          <w:iCs/>
        </w:rPr>
        <w:t>infra</w:t>
      </w:r>
      <w:r>
        <w:t xml:space="preserve">. </w:t>
      </w:r>
    </w:p>
  </w:footnote>
  <w:footnote w:id="95">
    <w:p w14:paraId="5B73C719" w14:textId="4842A941" w:rsidR="00C535B8" w:rsidRPr="00FF3106"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supra</w:t>
      </w:r>
      <w:r>
        <w:t>.</w:t>
      </w:r>
    </w:p>
  </w:footnote>
  <w:footnote w:id="96">
    <w:p w14:paraId="1651A3EA" w14:textId="153AAD45" w:rsidR="00C535B8" w:rsidRDefault="00C535B8">
      <w:pPr>
        <w:pStyle w:val="FootnoteText"/>
      </w:pPr>
      <w:r>
        <w:rPr>
          <w:rStyle w:val="FootnoteReference"/>
        </w:rPr>
        <w:footnoteRef/>
      </w:r>
      <w:r>
        <w:t xml:space="preserve"> v. § </w:t>
      </w:r>
      <w:hyperlink w:anchor="_DotNetVault_UsingMandatory" w:history="1">
        <w:r>
          <w:rPr>
            <w:rStyle w:val="Hyperlink"/>
          </w:rPr>
          <w:t>5.a-d</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6F55" w14:textId="1D5F86AB" w:rsidR="00C535B8" w:rsidRDefault="00C53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80FB" w14:textId="65D83035" w:rsidR="00C535B8" w:rsidRPr="0071058F" w:rsidRDefault="000E54B9" w:rsidP="0071058F">
    <w:pPr>
      <w:pStyle w:val="Header"/>
      <w:jc w:val="center"/>
    </w:pPr>
    <w:sdt>
      <w:sdtPr>
        <w:rPr>
          <w:b/>
          <w:bCs/>
        </w:rPr>
        <w:id w:val="1669127911"/>
        <w:docPartObj>
          <w:docPartGallery w:val="Watermarks"/>
          <w:docPartUnique/>
        </w:docPartObj>
      </w:sdtPr>
      <w:sdtEnd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535B8">
      <w:rPr>
        <w:b/>
        <w:bCs/>
      </w:rPr>
      <w:t xml:space="preserve">DotNetVault © 2019-2020, </w:t>
    </w:r>
    <w:r w:rsidR="00C535B8" w:rsidRPr="0071058F">
      <w:t>CJM Screws LLC</w:t>
    </w:r>
    <w:r w:rsidR="00C535B8">
      <w:rPr>
        <w:b/>
        <w:bCs/>
      </w:rPr>
      <w:t xml:space="preserve">. </w:t>
    </w:r>
    <w:r w:rsidR="00C535B8">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CB4"/>
    <w:multiLevelType w:val="hybridMultilevel"/>
    <w:tmpl w:val="D21E8322"/>
    <w:lvl w:ilvl="0" w:tplc="6C4E656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9AA2D9AA"/>
    <w:lvl w:ilvl="0" w:tplc="F2B24B1C">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D04C6B0C"/>
    <w:lvl w:ilvl="0" w:tplc="267CEA8E">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0094ABA0"/>
    <w:lvl w:ilvl="0" w:tplc="B37AD916">
      <w:start w:val="1"/>
      <w:numFmt w:val="lowerRoman"/>
      <w:lvlText w:val="%1."/>
      <w:lvlJc w:val="left"/>
      <w:pPr>
        <w:ind w:left="1800" w:hanging="72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135867AC"/>
    <w:lvl w:ilvl="0" w:tplc="9CFE3738">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1326D7"/>
    <w:multiLevelType w:val="hybridMultilevel"/>
    <w:tmpl w:val="79AA1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CF4B49"/>
    <w:multiLevelType w:val="hybridMultilevel"/>
    <w:tmpl w:val="3C342072"/>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646159E">
      <w:start w:val="1"/>
      <w:numFmt w:val="decimal"/>
      <w:pStyle w:val="Heading4"/>
      <w:lvlText w:val="%3)"/>
      <w:lvlJc w:val="left"/>
      <w:pPr>
        <w:ind w:left="3060" w:hanging="360"/>
      </w:pPr>
      <w:rPr>
        <w:rFonts w:hint="default"/>
        <w:i w:val="0"/>
        <w:iCs w:val="0"/>
      </w:rPr>
    </w:lvl>
    <w:lvl w:ilvl="3" w:tplc="48B2223E">
      <w:start w:val="1"/>
      <w:numFmt w:val="lowerRoman"/>
      <w:lvlText w:val="%4."/>
      <w:lvlJc w:val="left"/>
      <w:pPr>
        <w:ind w:left="3960" w:hanging="720"/>
      </w:pPr>
      <w:rPr>
        <w:rFonts w:hint="default"/>
        <w:i w:val="0"/>
        <w:iCs w:val="0"/>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0039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6D3938"/>
    <w:multiLevelType w:val="hybridMultilevel"/>
    <w:tmpl w:val="A2865C7C"/>
    <w:lvl w:ilvl="0" w:tplc="709CAE3A">
      <w:start w:val="1"/>
      <w:numFmt w:val="lowerLetter"/>
      <w:pStyle w:val="Heading2"/>
      <w:lvlText w:val="%1."/>
      <w:lvlJc w:val="left"/>
      <w:pPr>
        <w:ind w:left="1080" w:hanging="360"/>
      </w:pPr>
      <w:rPr>
        <w:rFonts w:hint="default"/>
        <w:i w:val="0"/>
        <w:iCs/>
      </w:rPr>
    </w:lvl>
    <w:lvl w:ilvl="1" w:tplc="04090019">
      <w:start w:val="1"/>
      <w:numFmt w:val="lowerLetter"/>
      <w:lvlText w:val="%2."/>
      <w:lvlJc w:val="left"/>
      <w:pPr>
        <w:ind w:left="1800" w:hanging="360"/>
      </w:pPr>
    </w:lvl>
    <w:lvl w:ilvl="2" w:tplc="B6463CB2">
      <w:start w:val="1"/>
      <w:numFmt w:val="lowerRoman"/>
      <w:lvlText w:val="%3."/>
      <w:lvlJc w:val="right"/>
      <w:pPr>
        <w:ind w:left="2520" w:hanging="180"/>
      </w:pPr>
      <w:rPr>
        <w:i w:val="0"/>
        <w:iCs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3"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2"/>
  </w:num>
  <w:num w:numId="4">
    <w:abstractNumId w:val="25"/>
  </w:num>
  <w:num w:numId="5">
    <w:abstractNumId w:val="9"/>
  </w:num>
  <w:num w:numId="6">
    <w:abstractNumId w:val="10"/>
  </w:num>
  <w:num w:numId="7">
    <w:abstractNumId w:val="15"/>
  </w:num>
  <w:num w:numId="8">
    <w:abstractNumId w:val="7"/>
  </w:num>
  <w:num w:numId="9">
    <w:abstractNumId w:val="35"/>
  </w:num>
  <w:num w:numId="10">
    <w:abstractNumId w:val="27"/>
  </w:num>
  <w:num w:numId="11">
    <w:abstractNumId w:val="17"/>
  </w:num>
  <w:num w:numId="12">
    <w:abstractNumId w:val="36"/>
  </w:num>
  <w:num w:numId="13">
    <w:abstractNumId w:val="33"/>
  </w:num>
  <w:num w:numId="14">
    <w:abstractNumId w:val="39"/>
  </w:num>
  <w:num w:numId="15">
    <w:abstractNumId w:val="18"/>
  </w:num>
  <w:num w:numId="16">
    <w:abstractNumId w:val="23"/>
  </w:num>
  <w:num w:numId="17">
    <w:abstractNumId w:val="14"/>
  </w:num>
  <w:num w:numId="18">
    <w:abstractNumId w:val="21"/>
  </w:num>
  <w:num w:numId="19">
    <w:abstractNumId w:val="31"/>
  </w:num>
  <w:num w:numId="20">
    <w:abstractNumId w:val="19"/>
  </w:num>
  <w:num w:numId="21">
    <w:abstractNumId w:val="2"/>
  </w:num>
  <w:num w:numId="22">
    <w:abstractNumId w:val="42"/>
  </w:num>
  <w:num w:numId="23">
    <w:abstractNumId w:val="11"/>
  </w:num>
  <w:num w:numId="24">
    <w:abstractNumId w:val="24"/>
  </w:num>
  <w:num w:numId="25">
    <w:abstractNumId w:val="12"/>
  </w:num>
  <w:num w:numId="26">
    <w:abstractNumId w:val="6"/>
  </w:num>
  <w:num w:numId="27">
    <w:abstractNumId w:val="40"/>
  </w:num>
  <w:num w:numId="28">
    <w:abstractNumId w:val="41"/>
  </w:num>
  <w:num w:numId="29">
    <w:abstractNumId w:val="20"/>
  </w:num>
  <w:num w:numId="30">
    <w:abstractNumId w:val="29"/>
  </w:num>
  <w:num w:numId="31">
    <w:abstractNumId w:val="0"/>
  </w:num>
  <w:num w:numId="32">
    <w:abstractNumId w:val="16"/>
  </w:num>
  <w:num w:numId="33">
    <w:abstractNumId w:val="34"/>
  </w:num>
  <w:num w:numId="34">
    <w:abstractNumId w:val="28"/>
  </w:num>
  <w:num w:numId="35">
    <w:abstractNumId w:val="4"/>
  </w:num>
  <w:num w:numId="36">
    <w:abstractNumId w:val="43"/>
  </w:num>
  <w:num w:numId="37">
    <w:abstractNumId w:val="37"/>
  </w:num>
  <w:num w:numId="38">
    <w:abstractNumId w:val="3"/>
  </w:num>
  <w:num w:numId="39">
    <w:abstractNumId w:val="8"/>
  </w:num>
  <w:num w:numId="40">
    <w:abstractNumId w:val="13"/>
  </w:num>
  <w:num w:numId="41">
    <w:abstractNumId w:val="5"/>
  </w:num>
  <w:num w:numId="42">
    <w:abstractNumId w:val="26"/>
  </w:num>
  <w:num w:numId="43">
    <w:abstractNumId w:val="30"/>
  </w:num>
  <w:num w:numId="44">
    <w:abstractNumId w:val="38"/>
  </w:num>
  <w:num w:numId="45">
    <w:abstractNumId w:val="29"/>
    <w:lvlOverride w:ilvl="0">
      <w:startOverride w:val="1"/>
    </w:lvlOverride>
  </w:num>
  <w:num w:numId="46">
    <w:abstractNumId w:val="4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4BCB"/>
    <w:rsid w:val="00005515"/>
    <w:rsid w:val="00005AFC"/>
    <w:rsid w:val="00006D3B"/>
    <w:rsid w:val="00007C37"/>
    <w:rsid w:val="0001341D"/>
    <w:rsid w:val="0001505D"/>
    <w:rsid w:val="00016CDC"/>
    <w:rsid w:val="00016F3D"/>
    <w:rsid w:val="00025FC2"/>
    <w:rsid w:val="00026146"/>
    <w:rsid w:val="000261C8"/>
    <w:rsid w:val="000265CA"/>
    <w:rsid w:val="000306F9"/>
    <w:rsid w:val="000312F6"/>
    <w:rsid w:val="00032CCE"/>
    <w:rsid w:val="00032F2C"/>
    <w:rsid w:val="00033BB4"/>
    <w:rsid w:val="00034BED"/>
    <w:rsid w:val="00035249"/>
    <w:rsid w:val="00036936"/>
    <w:rsid w:val="00036D41"/>
    <w:rsid w:val="00037A7D"/>
    <w:rsid w:val="00037EA1"/>
    <w:rsid w:val="000415DB"/>
    <w:rsid w:val="00042662"/>
    <w:rsid w:val="00042D66"/>
    <w:rsid w:val="00042E67"/>
    <w:rsid w:val="00043EDF"/>
    <w:rsid w:val="00045072"/>
    <w:rsid w:val="000478B3"/>
    <w:rsid w:val="00050501"/>
    <w:rsid w:val="00051DAE"/>
    <w:rsid w:val="00053934"/>
    <w:rsid w:val="00053974"/>
    <w:rsid w:val="000557CF"/>
    <w:rsid w:val="000566FC"/>
    <w:rsid w:val="00056840"/>
    <w:rsid w:val="00062359"/>
    <w:rsid w:val="00062E5A"/>
    <w:rsid w:val="000656D6"/>
    <w:rsid w:val="00065875"/>
    <w:rsid w:val="00065B87"/>
    <w:rsid w:val="00066E82"/>
    <w:rsid w:val="00071D60"/>
    <w:rsid w:val="0007292B"/>
    <w:rsid w:val="000811D4"/>
    <w:rsid w:val="000859E7"/>
    <w:rsid w:val="00085E83"/>
    <w:rsid w:val="0008618C"/>
    <w:rsid w:val="000870AB"/>
    <w:rsid w:val="0008760F"/>
    <w:rsid w:val="000905CA"/>
    <w:rsid w:val="00092A7F"/>
    <w:rsid w:val="00093B26"/>
    <w:rsid w:val="00095BE6"/>
    <w:rsid w:val="0009639D"/>
    <w:rsid w:val="000A009A"/>
    <w:rsid w:val="000A19AE"/>
    <w:rsid w:val="000A306E"/>
    <w:rsid w:val="000A5BB2"/>
    <w:rsid w:val="000A60AB"/>
    <w:rsid w:val="000A6B2E"/>
    <w:rsid w:val="000A6BD2"/>
    <w:rsid w:val="000A7F8A"/>
    <w:rsid w:val="000B0003"/>
    <w:rsid w:val="000B1841"/>
    <w:rsid w:val="000B1AFD"/>
    <w:rsid w:val="000B2399"/>
    <w:rsid w:val="000B2BA0"/>
    <w:rsid w:val="000B385D"/>
    <w:rsid w:val="000B3904"/>
    <w:rsid w:val="000B3B20"/>
    <w:rsid w:val="000B4F1E"/>
    <w:rsid w:val="000B6523"/>
    <w:rsid w:val="000B6555"/>
    <w:rsid w:val="000B6570"/>
    <w:rsid w:val="000B6E8C"/>
    <w:rsid w:val="000B7FF1"/>
    <w:rsid w:val="000C08DF"/>
    <w:rsid w:val="000C0AC9"/>
    <w:rsid w:val="000C3A69"/>
    <w:rsid w:val="000C47B4"/>
    <w:rsid w:val="000C5B6B"/>
    <w:rsid w:val="000C5DE3"/>
    <w:rsid w:val="000C6912"/>
    <w:rsid w:val="000D00D8"/>
    <w:rsid w:val="000D2105"/>
    <w:rsid w:val="000D2337"/>
    <w:rsid w:val="000D37BB"/>
    <w:rsid w:val="000D5D64"/>
    <w:rsid w:val="000D71A5"/>
    <w:rsid w:val="000E2564"/>
    <w:rsid w:val="000E2D45"/>
    <w:rsid w:val="000E30D6"/>
    <w:rsid w:val="000E4459"/>
    <w:rsid w:val="000E54B9"/>
    <w:rsid w:val="000E6354"/>
    <w:rsid w:val="000F000E"/>
    <w:rsid w:val="000F0E1A"/>
    <w:rsid w:val="000F5D42"/>
    <w:rsid w:val="000F63E0"/>
    <w:rsid w:val="000F7F95"/>
    <w:rsid w:val="00100B1F"/>
    <w:rsid w:val="00105C71"/>
    <w:rsid w:val="00106335"/>
    <w:rsid w:val="00106C0D"/>
    <w:rsid w:val="00110852"/>
    <w:rsid w:val="001111F0"/>
    <w:rsid w:val="00111426"/>
    <w:rsid w:val="00111645"/>
    <w:rsid w:val="00112707"/>
    <w:rsid w:val="00113F1D"/>
    <w:rsid w:val="0011660E"/>
    <w:rsid w:val="00121B19"/>
    <w:rsid w:val="00122C6D"/>
    <w:rsid w:val="00122F9F"/>
    <w:rsid w:val="00123248"/>
    <w:rsid w:val="00123C08"/>
    <w:rsid w:val="001240CC"/>
    <w:rsid w:val="00125EE6"/>
    <w:rsid w:val="00126F39"/>
    <w:rsid w:val="00131FDB"/>
    <w:rsid w:val="0013220F"/>
    <w:rsid w:val="00132EE9"/>
    <w:rsid w:val="0013472C"/>
    <w:rsid w:val="00135CD3"/>
    <w:rsid w:val="00135E41"/>
    <w:rsid w:val="001379A3"/>
    <w:rsid w:val="00137E69"/>
    <w:rsid w:val="00140C84"/>
    <w:rsid w:val="001415B4"/>
    <w:rsid w:val="00141947"/>
    <w:rsid w:val="00141C67"/>
    <w:rsid w:val="00142E3A"/>
    <w:rsid w:val="00144EDF"/>
    <w:rsid w:val="0015161F"/>
    <w:rsid w:val="00153627"/>
    <w:rsid w:val="00155EAD"/>
    <w:rsid w:val="00160D0D"/>
    <w:rsid w:val="0016272D"/>
    <w:rsid w:val="0016317E"/>
    <w:rsid w:val="00164AB5"/>
    <w:rsid w:val="00165242"/>
    <w:rsid w:val="0016594F"/>
    <w:rsid w:val="00165D15"/>
    <w:rsid w:val="00165E55"/>
    <w:rsid w:val="00167C14"/>
    <w:rsid w:val="00172D7F"/>
    <w:rsid w:val="0017340F"/>
    <w:rsid w:val="00173570"/>
    <w:rsid w:val="001754CC"/>
    <w:rsid w:val="00177291"/>
    <w:rsid w:val="0017745B"/>
    <w:rsid w:val="00181C00"/>
    <w:rsid w:val="0018206B"/>
    <w:rsid w:val="00182994"/>
    <w:rsid w:val="0018382A"/>
    <w:rsid w:val="00184D1A"/>
    <w:rsid w:val="0018620F"/>
    <w:rsid w:val="001875A3"/>
    <w:rsid w:val="00187D79"/>
    <w:rsid w:val="0019111E"/>
    <w:rsid w:val="0019159C"/>
    <w:rsid w:val="00192014"/>
    <w:rsid w:val="00192F85"/>
    <w:rsid w:val="0019392D"/>
    <w:rsid w:val="00194022"/>
    <w:rsid w:val="001950B1"/>
    <w:rsid w:val="00195516"/>
    <w:rsid w:val="00196A6C"/>
    <w:rsid w:val="001A18E6"/>
    <w:rsid w:val="001A1A89"/>
    <w:rsid w:val="001A2788"/>
    <w:rsid w:val="001A318B"/>
    <w:rsid w:val="001A38EC"/>
    <w:rsid w:val="001A404A"/>
    <w:rsid w:val="001A5388"/>
    <w:rsid w:val="001A6559"/>
    <w:rsid w:val="001B0EA8"/>
    <w:rsid w:val="001B1CA2"/>
    <w:rsid w:val="001B23B0"/>
    <w:rsid w:val="001B2B93"/>
    <w:rsid w:val="001B336A"/>
    <w:rsid w:val="001B3B5D"/>
    <w:rsid w:val="001B509E"/>
    <w:rsid w:val="001B56D3"/>
    <w:rsid w:val="001B6691"/>
    <w:rsid w:val="001B7416"/>
    <w:rsid w:val="001B77C0"/>
    <w:rsid w:val="001B7A53"/>
    <w:rsid w:val="001C0B5A"/>
    <w:rsid w:val="001C11E1"/>
    <w:rsid w:val="001C1E39"/>
    <w:rsid w:val="001C61E5"/>
    <w:rsid w:val="001C7FB0"/>
    <w:rsid w:val="001D293B"/>
    <w:rsid w:val="001D468D"/>
    <w:rsid w:val="001D599F"/>
    <w:rsid w:val="001E2792"/>
    <w:rsid w:val="001E4CDC"/>
    <w:rsid w:val="001E4F1E"/>
    <w:rsid w:val="001E63F9"/>
    <w:rsid w:val="001E76CA"/>
    <w:rsid w:val="001E7E19"/>
    <w:rsid w:val="001F0160"/>
    <w:rsid w:val="001F283E"/>
    <w:rsid w:val="001F489D"/>
    <w:rsid w:val="001F5E5D"/>
    <w:rsid w:val="001F6A10"/>
    <w:rsid w:val="001F79E2"/>
    <w:rsid w:val="00204E12"/>
    <w:rsid w:val="00207469"/>
    <w:rsid w:val="00207F5E"/>
    <w:rsid w:val="0021091A"/>
    <w:rsid w:val="00211F62"/>
    <w:rsid w:val="002134DB"/>
    <w:rsid w:val="00214797"/>
    <w:rsid w:val="00214D93"/>
    <w:rsid w:val="00216BAC"/>
    <w:rsid w:val="00217186"/>
    <w:rsid w:val="002229A4"/>
    <w:rsid w:val="0022566F"/>
    <w:rsid w:val="002269CA"/>
    <w:rsid w:val="00227A59"/>
    <w:rsid w:val="00230B28"/>
    <w:rsid w:val="00231A85"/>
    <w:rsid w:val="00232BCE"/>
    <w:rsid w:val="00233D17"/>
    <w:rsid w:val="00235A4E"/>
    <w:rsid w:val="002365DA"/>
    <w:rsid w:val="00240FE9"/>
    <w:rsid w:val="002450BF"/>
    <w:rsid w:val="00245418"/>
    <w:rsid w:val="00245B08"/>
    <w:rsid w:val="00246E18"/>
    <w:rsid w:val="002475A5"/>
    <w:rsid w:val="00247A79"/>
    <w:rsid w:val="002508ED"/>
    <w:rsid w:val="00252B41"/>
    <w:rsid w:val="00255952"/>
    <w:rsid w:val="002562DE"/>
    <w:rsid w:val="00260727"/>
    <w:rsid w:val="00261912"/>
    <w:rsid w:val="00262F58"/>
    <w:rsid w:val="002633B6"/>
    <w:rsid w:val="002639D6"/>
    <w:rsid w:val="0026535B"/>
    <w:rsid w:val="002654D8"/>
    <w:rsid w:val="00265F1D"/>
    <w:rsid w:val="00270C56"/>
    <w:rsid w:val="00271208"/>
    <w:rsid w:val="00271535"/>
    <w:rsid w:val="00271A73"/>
    <w:rsid w:val="0027292E"/>
    <w:rsid w:val="00273B91"/>
    <w:rsid w:val="00273E0A"/>
    <w:rsid w:val="00274CB4"/>
    <w:rsid w:val="00275139"/>
    <w:rsid w:val="00276ED7"/>
    <w:rsid w:val="002823DF"/>
    <w:rsid w:val="00282552"/>
    <w:rsid w:val="00282D8B"/>
    <w:rsid w:val="00283DB8"/>
    <w:rsid w:val="00283F81"/>
    <w:rsid w:val="00284273"/>
    <w:rsid w:val="00284312"/>
    <w:rsid w:val="0028464D"/>
    <w:rsid w:val="00286061"/>
    <w:rsid w:val="00287837"/>
    <w:rsid w:val="0029053F"/>
    <w:rsid w:val="002956E6"/>
    <w:rsid w:val="002973F1"/>
    <w:rsid w:val="00297630"/>
    <w:rsid w:val="00297688"/>
    <w:rsid w:val="002A2C44"/>
    <w:rsid w:val="002A2EB4"/>
    <w:rsid w:val="002A4C8E"/>
    <w:rsid w:val="002A4CF4"/>
    <w:rsid w:val="002A60FE"/>
    <w:rsid w:val="002A7C0D"/>
    <w:rsid w:val="002B0B1A"/>
    <w:rsid w:val="002B0F78"/>
    <w:rsid w:val="002B122E"/>
    <w:rsid w:val="002B2DC6"/>
    <w:rsid w:val="002B4D1A"/>
    <w:rsid w:val="002B6AD5"/>
    <w:rsid w:val="002B7AD7"/>
    <w:rsid w:val="002C0D63"/>
    <w:rsid w:val="002C24B9"/>
    <w:rsid w:val="002C31CF"/>
    <w:rsid w:val="002C3272"/>
    <w:rsid w:val="002C5BD0"/>
    <w:rsid w:val="002D0F48"/>
    <w:rsid w:val="002D151C"/>
    <w:rsid w:val="002D1A9E"/>
    <w:rsid w:val="002D1B40"/>
    <w:rsid w:val="002D46F3"/>
    <w:rsid w:val="002D4752"/>
    <w:rsid w:val="002D589E"/>
    <w:rsid w:val="002E1819"/>
    <w:rsid w:val="002E4282"/>
    <w:rsid w:val="002E6589"/>
    <w:rsid w:val="002E734F"/>
    <w:rsid w:val="002F08F9"/>
    <w:rsid w:val="002F248C"/>
    <w:rsid w:val="002F3EE8"/>
    <w:rsid w:val="002F4906"/>
    <w:rsid w:val="002F4DE4"/>
    <w:rsid w:val="002F53F1"/>
    <w:rsid w:val="002F5595"/>
    <w:rsid w:val="002F5604"/>
    <w:rsid w:val="00300C44"/>
    <w:rsid w:val="003019AD"/>
    <w:rsid w:val="00302343"/>
    <w:rsid w:val="00303FB3"/>
    <w:rsid w:val="00306B2A"/>
    <w:rsid w:val="00314071"/>
    <w:rsid w:val="003140CE"/>
    <w:rsid w:val="00314447"/>
    <w:rsid w:val="00317CEC"/>
    <w:rsid w:val="00320725"/>
    <w:rsid w:val="00323DA0"/>
    <w:rsid w:val="00326ABC"/>
    <w:rsid w:val="003301CC"/>
    <w:rsid w:val="00331234"/>
    <w:rsid w:val="00332A22"/>
    <w:rsid w:val="00332EB2"/>
    <w:rsid w:val="00333EBA"/>
    <w:rsid w:val="00334152"/>
    <w:rsid w:val="003363A3"/>
    <w:rsid w:val="003404F6"/>
    <w:rsid w:val="00341AB8"/>
    <w:rsid w:val="00342083"/>
    <w:rsid w:val="003426F1"/>
    <w:rsid w:val="003456BE"/>
    <w:rsid w:val="00345B80"/>
    <w:rsid w:val="00347158"/>
    <w:rsid w:val="003514D5"/>
    <w:rsid w:val="00352139"/>
    <w:rsid w:val="003527D1"/>
    <w:rsid w:val="003529F9"/>
    <w:rsid w:val="0035354F"/>
    <w:rsid w:val="00353BEB"/>
    <w:rsid w:val="00357636"/>
    <w:rsid w:val="00357808"/>
    <w:rsid w:val="003621F8"/>
    <w:rsid w:val="00363933"/>
    <w:rsid w:val="003658C3"/>
    <w:rsid w:val="0036679C"/>
    <w:rsid w:val="00367515"/>
    <w:rsid w:val="00372E52"/>
    <w:rsid w:val="003735F9"/>
    <w:rsid w:val="003757AC"/>
    <w:rsid w:val="00375A20"/>
    <w:rsid w:val="0037669E"/>
    <w:rsid w:val="00377C47"/>
    <w:rsid w:val="00380574"/>
    <w:rsid w:val="003812FA"/>
    <w:rsid w:val="00381354"/>
    <w:rsid w:val="003834FD"/>
    <w:rsid w:val="003836A2"/>
    <w:rsid w:val="00383FDB"/>
    <w:rsid w:val="00387CCE"/>
    <w:rsid w:val="003905D1"/>
    <w:rsid w:val="00390A37"/>
    <w:rsid w:val="00390A67"/>
    <w:rsid w:val="00391560"/>
    <w:rsid w:val="003921B3"/>
    <w:rsid w:val="00393B92"/>
    <w:rsid w:val="00393F40"/>
    <w:rsid w:val="00394048"/>
    <w:rsid w:val="00396FCC"/>
    <w:rsid w:val="003A04ED"/>
    <w:rsid w:val="003A6E00"/>
    <w:rsid w:val="003B0918"/>
    <w:rsid w:val="003B3750"/>
    <w:rsid w:val="003B3D2B"/>
    <w:rsid w:val="003B3FC0"/>
    <w:rsid w:val="003B46C1"/>
    <w:rsid w:val="003B5EFF"/>
    <w:rsid w:val="003B63F7"/>
    <w:rsid w:val="003B6FF7"/>
    <w:rsid w:val="003C006E"/>
    <w:rsid w:val="003C1548"/>
    <w:rsid w:val="003C22E4"/>
    <w:rsid w:val="003C5D3F"/>
    <w:rsid w:val="003C6310"/>
    <w:rsid w:val="003D0233"/>
    <w:rsid w:val="003D0709"/>
    <w:rsid w:val="003D0B31"/>
    <w:rsid w:val="003D129B"/>
    <w:rsid w:val="003D1529"/>
    <w:rsid w:val="003D1A1B"/>
    <w:rsid w:val="003D22D3"/>
    <w:rsid w:val="003D26EE"/>
    <w:rsid w:val="003D4535"/>
    <w:rsid w:val="003D5403"/>
    <w:rsid w:val="003D544D"/>
    <w:rsid w:val="003D55FD"/>
    <w:rsid w:val="003D6147"/>
    <w:rsid w:val="003D7F41"/>
    <w:rsid w:val="003E367D"/>
    <w:rsid w:val="003E5FF0"/>
    <w:rsid w:val="003E6CE9"/>
    <w:rsid w:val="003E71C7"/>
    <w:rsid w:val="003E7A4C"/>
    <w:rsid w:val="003F03CB"/>
    <w:rsid w:val="003F28EF"/>
    <w:rsid w:val="003F2BBD"/>
    <w:rsid w:val="003F2D4C"/>
    <w:rsid w:val="003F2F8C"/>
    <w:rsid w:val="003F3CE9"/>
    <w:rsid w:val="003F46B7"/>
    <w:rsid w:val="003F48CB"/>
    <w:rsid w:val="003F4A78"/>
    <w:rsid w:val="003F5A66"/>
    <w:rsid w:val="003F6EEE"/>
    <w:rsid w:val="00400778"/>
    <w:rsid w:val="004019D7"/>
    <w:rsid w:val="00401C83"/>
    <w:rsid w:val="00402151"/>
    <w:rsid w:val="00402D6B"/>
    <w:rsid w:val="00402EE8"/>
    <w:rsid w:val="004039FF"/>
    <w:rsid w:val="00403B74"/>
    <w:rsid w:val="00404D7E"/>
    <w:rsid w:val="00405CD7"/>
    <w:rsid w:val="0040747F"/>
    <w:rsid w:val="00410B85"/>
    <w:rsid w:val="00410E7A"/>
    <w:rsid w:val="00410EE7"/>
    <w:rsid w:val="00412E06"/>
    <w:rsid w:val="00413976"/>
    <w:rsid w:val="0041504B"/>
    <w:rsid w:val="004200EB"/>
    <w:rsid w:val="00420BDE"/>
    <w:rsid w:val="00421293"/>
    <w:rsid w:val="00421604"/>
    <w:rsid w:val="004216E8"/>
    <w:rsid w:val="004224DE"/>
    <w:rsid w:val="00422580"/>
    <w:rsid w:val="004246E0"/>
    <w:rsid w:val="00427A3C"/>
    <w:rsid w:val="004305AE"/>
    <w:rsid w:val="00431A12"/>
    <w:rsid w:val="00431A28"/>
    <w:rsid w:val="004325F1"/>
    <w:rsid w:val="004326B2"/>
    <w:rsid w:val="00432F61"/>
    <w:rsid w:val="00433266"/>
    <w:rsid w:val="004332C3"/>
    <w:rsid w:val="0043385A"/>
    <w:rsid w:val="00434F83"/>
    <w:rsid w:val="004364F6"/>
    <w:rsid w:val="004378E9"/>
    <w:rsid w:val="00441523"/>
    <w:rsid w:val="00442FC1"/>
    <w:rsid w:val="00443DC9"/>
    <w:rsid w:val="00444326"/>
    <w:rsid w:val="00444448"/>
    <w:rsid w:val="004453FD"/>
    <w:rsid w:val="0044614C"/>
    <w:rsid w:val="00447272"/>
    <w:rsid w:val="00447335"/>
    <w:rsid w:val="00451786"/>
    <w:rsid w:val="00452BDA"/>
    <w:rsid w:val="00452DC5"/>
    <w:rsid w:val="00452F22"/>
    <w:rsid w:val="00452FE1"/>
    <w:rsid w:val="00453A60"/>
    <w:rsid w:val="00453F1F"/>
    <w:rsid w:val="00454470"/>
    <w:rsid w:val="0045564C"/>
    <w:rsid w:val="0046121B"/>
    <w:rsid w:val="00461512"/>
    <w:rsid w:val="0046186D"/>
    <w:rsid w:val="004658BE"/>
    <w:rsid w:val="00466F4C"/>
    <w:rsid w:val="004674A3"/>
    <w:rsid w:val="00470382"/>
    <w:rsid w:val="0047040E"/>
    <w:rsid w:val="004718F3"/>
    <w:rsid w:val="0047192C"/>
    <w:rsid w:val="00471C9E"/>
    <w:rsid w:val="00471CC8"/>
    <w:rsid w:val="004733ED"/>
    <w:rsid w:val="00474F68"/>
    <w:rsid w:val="004762C5"/>
    <w:rsid w:val="00480130"/>
    <w:rsid w:val="00483D58"/>
    <w:rsid w:val="00484B81"/>
    <w:rsid w:val="00487235"/>
    <w:rsid w:val="004877A5"/>
    <w:rsid w:val="0049034D"/>
    <w:rsid w:val="00490968"/>
    <w:rsid w:val="0049185E"/>
    <w:rsid w:val="004921B1"/>
    <w:rsid w:val="004927AB"/>
    <w:rsid w:val="004929E4"/>
    <w:rsid w:val="00493748"/>
    <w:rsid w:val="004944D4"/>
    <w:rsid w:val="004950DE"/>
    <w:rsid w:val="0049547A"/>
    <w:rsid w:val="00495D18"/>
    <w:rsid w:val="004973BF"/>
    <w:rsid w:val="004A24B3"/>
    <w:rsid w:val="004A5539"/>
    <w:rsid w:val="004A74DD"/>
    <w:rsid w:val="004B1EE9"/>
    <w:rsid w:val="004B26FB"/>
    <w:rsid w:val="004B400C"/>
    <w:rsid w:val="004B4062"/>
    <w:rsid w:val="004B6169"/>
    <w:rsid w:val="004B7488"/>
    <w:rsid w:val="004C05FB"/>
    <w:rsid w:val="004C0C28"/>
    <w:rsid w:val="004C1F68"/>
    <w:rsid w:val="004C2EA0"/>
    <w:rsid w:val="004C5045"/>
    <w:rsid w:val="004C527E"/>
    <w:rsid w:val="004C7369"/>
    <w:rsid w:val="004D14EC"/>
    <w:rsid w:val="004D2289"/>
    <w:rsid w:val="004D26C6"/>
    <w:rsid w:val="004D315C"/>
    <w:rsid w:val="004D4843"/>
    <w:rsid w:val="004D61E6"/>
    <w:rsid w:val="004D6283"/>
    <w:rsid w:val="004D6704"/>
    <w:rsid w:val="004D7E10"/>
    <w:rsid w:val="004E3B8B"/>
    <w:rsid w:val="004E53B4"/>
    <w:rsid w:val="004E7D7A"/>
    <w:rsid w:val="004F0EA9"/>
    <w:rsid w:val="004F21C8"/>
    <w:rsid w:val="004F3F4B"/>
    <w:rsid w:val="004F4990"/>
    <w:rsid w:val="004F67B6"/>
    <w:rsid w:val="004F7423"/>
    <w:rsid w:val="004F7522"/>
    <w:rsid w:val="005008FD"/>
    <w:rsid w:val="005024B0"/>
    <w:rsid w:val="00502D72"/>
    <w:rsid w:val="00503C6F"/>
    <w:rsid w:val="00504461"/>
    <w:rsid w:val="005055FF"/>
    <w:rsid w:val="005065B2"/>
    <w:rsid w:val="00507CC8"/>
    <w:rsid w:val="00507D3E"/>
    <w:rsid w:val="005100BE"/>
    <w:rsid w:val="0051070C"/>
    <w:rsid w:val="0051178A"/>
    <w:rsid w:val="00512A93"/>
    <w:rsid w:val="00516F1D"/>
    <w:rsid w:val="00517CCC"/>
    <w:rsid w:val="005223C0"/>
    <w:rsid w:val="005235BD"/>
    <w:rsid w:val="00526643"/>
    <w:rsid w:val="0052767A"/>
    <w:rsid w:val="00530B1C"/>
    <w:rsid w:val="00530CAF"/>
    <w:rsid w:val="00532B5C"/>
    <w:rsid w:val="00535A88"/>
    <w:rsid w:val="00535EA6"/>
    <w:rsid w:val="00536518"/>
    <w:rsid w:val="005374FD"/>
    <w:rsid w:val="00540B2F"/>
    <w:rsid w:val="00540FCD"/>
    <w:rsid w:val="005410BE"/>
    <w:rsid w:val="0054148D"/>
    <w:rsid w:val="00541980"/>
    <w:rsid w:val="00543647"/>
    <w:rsid w:val="00543EE3"/>
    <w:rsid w:val="0055038D"/>
    <w:rsid w:val="00550CF3"/>
    <w:rsid w:val="00552AD9"/>
    <w:rsid w:val="005532F1"/>
    <w:rsid w:val="00553B6F"/>
    <w:rsid w:val="005546AD"/>
    <w:rsid w:val="00555C55"/>
    <w:rsid w:val="005579C9"/>
    <w:rsid w:val="00557D9B"/>
    <w:rsid w:val="00557DEB"/>
    <w:rsid w:val="00557F60"/>
    <w:rsid w:val="00560211"/>
    <w:rsid w:val="00560D06"/>
    <w:rsid w:val="005648E1"/>
    <w:rsid w:val="00566098"/>
    <w:rsid w:val="0056791D"/>
    <w:rsid w:val="00567AB6"/>
    <w:rsid w:val="0057154C"/>
    <w:rsid w:val="005717B2"/>
    <w:rsid w:val="00574446"/>
    <w:rsid w:val="005744F9"/>
    <w:rsid w:val="0057461F"/>
    <w:rsid w:val="005748F2"/>
    <w:rsid w:val="00574AFD"/>
    <w:rsid w:val="00575109"/>
    <w:rsid w:val="00575DED"/>
    <w:rsid w:val="005770B7"/>
    <w:rsid w:val="00577699"/>
    <w:rsid w:val="00577C15"/>
    <w:rsid w:val="005800D0"/>
    <w:rsid w:val="005801F2"/>
    <w:rsid w:val="005842A9"/>
    <w:rsid w:val="00584C7D"/>
    <w:rsid w:val="00584CFC"/>
    <w:rsid w:val="00587514"/>
    <w:rsid w:val="005909E2"/>
    <w:rsid w:val="00591235"/>
    <w:rsid w:val="00591534"/>
    <w:rsid w:val="0059257E"/>
    <w:rsid w:val="00593255"/>
    <w:rsid w:val="00593995"/>
    <w:rsid w:val="005A0272"/>
    <w:rsid w:val="005A11E3"/>
    <w:rsid w:val="005A1B30"/>
    <w:rsid w:val="005A5E97"/>
    <w:rsid w:val="005B1599"/>
    <w:rsid w:val="005B1F2E"/>
    <w:rsid w:val="005B21D3"/>
    <w:rsid w:val="005B51CB"/>
    <w:rsid w:val="005B6D23"/>
    <w:rsid w:val="005B7274"/>
    <w:rsid w:val="005C0B86"/>
    <w:rsid w:val="005C10A6"/>
    <w:rsid w:val="005C14E7"/>
    <w:rsid w:val="005C26ED"/>
    <w:rsid w:val="005C2C68"/>
    <w:rsid w:val="005C3272"/>
    <w:rsid w:val="005C401A"/>
    <w:rsid w:val="005C4B5A"/>
    <w:rsid w:val="005C54FE"/>
    <w:rsid w:val="005C779D"/>
    <w:rsid w:val="005D0A98"/>
    <w:rsid w:val="005D1D84"/>
    <w:rsid w:val="005D2B3B"/>
    <w:rsid w:val="005D3BB0"/>
    <w:rsid w:val="005D55FD"/>
    <w:rsid w:val="005D6157"/>
    <w:rsid w:val="005E1406"/>
    <w:rsid w:val="005E2FFF"/>
    <w:rsid w:val="005E3AFC"/>
    <w:rsid w:val="005E58E6"/>
    <w:rsid w:val="005E5CE1"/>
    <w:rsid w:val="005E6AF1"/>
    <w:rsid w:val="005E7CEA"/>
    <w:rsid w:val="005F02EB"/>
    <w:rsid w:val="005F1F10"/>
    <w:rsid w:val="005F20A1"/>
    <w:rsid w:val="005F2D40"/>
    <w:rsid w:val="005F3671"/>
    <w:rsid w:val="005F388B"/>
    <w:rsid w:val="005F47A1"/>
    <w:rsid w:val="005F4C4D"/>
    <w:rsid w:val="006016BB"/>
    <w:rsid w:val="00604992"/>
    <w:rsid w:val="00607708"/>
    <w:rsid w:val="00612117"/>
    <w:rsid w:val="00614607"/>
    <w:rsid w:val="0061797F"/>
    <w:rsid w:val="00620095"/>
    <w:rsid w:val="006232BF"/>
    <w:rsid w:val="0062400B"/>
    <w:rsid w:val="0062566C"/>
    <w:rsid w:val="00626558"/>
    <w:rsid w:val="006307D0"/>
    <w:rsid w:val="006313E9"/>
    <w:rsid w:val="006314C0"/>
    <w:rsid w:val="00634260"/>
    <w:rsid w:val="00634DF6"/>
    <w:rsid w:val="006361D9"/>
    <w:rsid w:val="0063669E"/>
    <w:rsid w:val="00636B0E"/>
    <w:rsid w:val="00640CA2"/>
    <w:rsid w:val="00640CF1"/>
    <w:rsid w:val="006412F7"/>
    <w:rsid w:val="0064135C"/>
    <w:rsid w:val="00642763"/>
    <w:rsid w:val="006431E5"/>
    <w:rsid w:val="0064555F"/>
    <w:rsid w:val="0064596B"/>
    <w:rsid w:val="00647384"/>
    <w:rsid w:val="0064768C"/>
    <w:rsid w:val="00651760"/>
    <w:rsid w:val="00651A5F"/>
    <w:rsid w:val="0065246A"/>
    <w:rsid w:val="00653216"/>
    <w:rsid w:val="006544C7"/>
    <w:rsid w:val="00654ADA"/>
    <w:rsid w:val="00655001"/>
    <w:rsid w:val="00656295"/>
    <w:rsid w:val="00656CE6"/>
    <w:rsid w:val="00660291"/>
    <w:rsid w:val="006602C0"/>
    <w:rsid w:val="0066212D"/>
    <w:rsid w:val="00662956"/>
    <w:rsid w:val="00662A8A"/>
    <w:rsid w:val="00662C12"/>
    <w:rsid w:val="006635AB"/>
    <w:rsid w:val="00663651"/>
    <w:rsid w:val="006638B2"/>
    <w:rsid w:val="0067078D"/>
    <w:rsid w:val="00671788"/>
    <w:rsid w:val="00673C58"/>
    <w:rsid w:val="00675FD2"/>
    <w:rsid w:val="00675FE2"/>
    <w:rsid w:val="006814A0"/>
    <w:rsid w:val="00683E29"/>
    <w:rsid w:val="006849C6"/>
    <w:rsid w:val="00684C36"/>
    <w:rsid w:val="00684D84"/>
    <w:rsid w:val="006864D7"/>
    <w:rsid w:val="00690AF5"/>
    <w:rsid w:val="0069119A"/>
    <w:rsid w:val="00691796"/>
    <w:rsid w:val="00692821"/>
    <w:rsid w:val="00693D6C"/>
    <w:rsid w:val="00694B8A"/>
    <w:rsid w:val="006958F8"/>
    <w:rsid w:val="00695E95"/>
    <w:rsid w:val="0069708B"/>
    <w:rsid w:val="00697CDC"/>
    <w:rsid w:val="00697E33"/>
    <w:rsid w:val="006A038E"/>
    <w:rsid w:val="006A0B19"/>
    <w:rsid w:val="006A0BED"/>
    <w:rsid w:val="006A7C66"/>
    <w:rsid w:val="006B1C4A"/>
    <w:rsid w:val="006B42D3"/>
    <w:rsid w:val="006B4706"/>
    <w:rsid w:val="006B72C0"/>
    <w:rsid w:val="006C030A"/>
    <w:rsid w:val="006C05CE"/>
    <w:rsid w:val="006C29B1"/>
    <w:rsid w:val="006C3278"/>
    <w:rsid w:val="006C37DC"/>
    <w:rsid w:val="006C391A"/>
    <w:rsid w:val="006D1DF4"/>
    <w:rsid w:val="006D273D"/>
    <w:rsid w:val="006D3DEE"/>
    <w:rsid w:val="006D68D6"/>
    <w:rsid w:val="006D75B5"/>
    <w:rsid w:val="006E2580"/>
    <w:rsid w:val="006E378C"/>
    <w:rsid w:val="006E534A"/>
    <w:rsid w:val="006E5B94"/>
    <w:rsid w:val="006E5F91"/>
    <w:rsid w:val="006E68E3"/>
    <w:rsid w:val="006E765D"/>
    <w:rsid w:val="006F2859"/>
    <w:rsid w:val="006F6CF2"/>
    <w:rsid w:val="006F7836"/>
    <w:rsid w:val="00701CC1"/>
    <w:rsid w:val="00702AD9"/>
    <w:rsid w:val="00705772"/>
    <w:rsid w:val="007060EE"/>
    <w:rsid w:val="0070665C"/>
    <w:rsid w:val="00707F0D"/>
    <w:rsid w:val="0071058F"/>
    <w:rsid w:val="00710E57"/>
    <w:rsid w:val="00712C77"/>
    <w:rsid w:val="00713DCE"/>
    <w:rsid w:val="00715194"/>
    <w:rsid w:val="00715EA0"/>
    <w:rsid w:val="007163B7"/>
    <w:rsid w:val="00716898"/>
    <w:rsid w:val="00716BD0"/>
    <w:rsid w:val="00717840"/>
    <w:rsid w:val="00721403"/>
    <w:rsid w:val="007221F3"/>
    <w:rsid w:val="007227ED"/>
    <w:rsid w:val="00723773"/>
    <w:rsid w:val="007267AF"/>
    <w:rsid w:val="0072792C"/>
    <w:rsid w:val="00731F09"/>
    <w:rsid w:val="00733EEC"/>
    <w:rsid w:val="00734E71"/>
    <w:rsid w:val="00737E25"/>
    <w:rsid w:val="00740B16"/>
    <w:rsid w:val="00742854"/>
    <w:rsid w:val="0074457F"/>
    <w:rsid w:val="00745403"/>
    <w:rsid w:val="00750E3E"/>
    <w:rsid w:val="00751035"/>
    <w:rsid w:val="00751550"/>
    <w:rsid w:val="00751F50"/>
    <w:rsid w:val="007528F3"/>
    <w:rsid w:val="0075378D"/>
    <w:rsid w:val="007539BB"/>
    <w:rsid w:val="00753A82"/>
    <w:rsid w:val="00753ECC"/>
    <w:rsid w:val="0075606F"/>
    <w:rsid w:val="00757176"/>
    <w:rsid w:val="007578CF"/>
    <w:rsid w:val="00760C36"/>
    <w:rsid w:val="00765599"/>
    <w:rsid w:val="00766178"/>
    <w:rsid w:val="0076713D"/>
    <w:rsid w:val="00767973"/>
    <w:rsid w:val="00771953"/>
    <w:rsid w:val="00773DE8"/>
    <w:rsid w:val="00773FC3"/>
    <w:rsid w:val="00774E34"/>
    <w:rsid w:val="00776209"/>
    <w:rsid w:val="00780685"/>
    <w:rsid w:val="00780935"/>
    <w:rsid w:val="00783333"/>
    <w:rsid w:val="00783437"/>
    <w:rsid w:val="00783F33"/>
    <w:rsid w:val="00784221"/>
    <w:rsid w:val="00784D9F"/>
    <w:rsid w:val="00784EF9"/>
    <w:rsid w:val="00785F65"/>
    <w:rsid w:val="0078634A"/>
    <w:rsid w:val="007874F7"/>
    <w:rsid w:val="0078792A"/>
    <w:rsid w:val="00793612"/>
    <w:rsid w:val="0079656A"/>
    <w:rsid w:val="007973B2"/>
    <w:rsid w:val="007A0BFB"/>
    <w:rsid w:val="007A1E43"/>
    <w:rsid w:val="007A3B9F"/>
    <w:rsid w:val="007A4A36"/>
    <w:rsid w:val="007A7177"/>
    <w:rsid w:val="007A71C4"/>
    <w:rsid w:val="007A7FAC"/>
    <w:rsid w:val="007B052A"/>
    <w:rsid w:val="007B0731"/>
    <w:rsid w:val="007B159E"/>
    <w:rsid w:val="007B2FB1"/>
    <w:rsid w:val="007B3375"/>
    <w:rsid w:val="007B37A4"/>
    <w:rsid w:val="007B448B"/>
    <w:rsid w:val="007B4CC2"/>
    <w:rsid w:val="007B5C41"/>
    <w:rsid w:val="007B633C"/>
    <w:rsid w:val="007B63ED"/>
    <w:rsid w:val="007B6E3E"/>
    <w:rsid w:val="007B71E7"/>
    <w:rsid w:val="007B7555"/>
    <w:rsid w:val="007C00B0"/>
    <w:rsid w:val="007C29C8"/>
    <w:rsid w:val="007C2AC4"/>
    <w:rsid w:val="007C54F8"/>
    <w:rsid w:val="007C585C"/>
    <w:rsid w:val="007C6045"/>
    <w:rsid w:val="007D01F9"/>
    <w:rsid w:val="007D15BE"/>
    <w:rsid w:val="007D38FD"/>
    <w:rsid w:val="007D743B"/>
    <w:rsid w:val="007D7820"/>
    <w:rsid w:val="007E33CA"/>
    <w:rsid w:val="007E36BA"/>
    <w:rsid w:val="007E3B04"/>
    <w:rsid w:val="007E40CF"/>
    <w:rsid w:val="007E589D"/>
    <w:rsid w:val="007E63B6"/>
    <w:rsid w:val="007F134E"/>
    <w:rsid w:val="007F2FD7"/>
    <w:rsid w:val="007F3E55"/>
    <w:rsid w:val="007F4FEC"/>
    <w:rsid w:val="007F56F1"/>
    <w:rsid w:val="007F5715"/>
    <w:rsid w:val="007F5D8C"/>
    <w:rsid w:val="007F64CC"/>
    <w:rsid w:val="007F6965"/>
    <w:rsid w:val="007F69AC"/>
    <w:rsid w:val="007F72BB"/>
    <w:rsid w:val="007F7736"/>
    <w:rsid w:val="00800CB7"/>
    <w:rsid w:val="008023A8"/>
    <w:rsid w:val="008028E8"/>
    <w:rsid w:val="00804856"/>
    <w:rsid w:val="00805123"/>
    <w:rsid w:val="00805CEC"/>
    <w:rsid w:val="00805DEC"/>
    <w:rsid w:val="00807CF5"/>
    <w:rsid w:val="00810530"/>
    <w:rsid w:val="00810C53"/>
    <w:rsid w:val="00810D1D"/>
    <w:rsid w:val="00811E4B"/>
    <w:rsid w:val="00811F08"/>
    <w:rsid w:val="0081296C"/>
    <w:rsid w:val="008179E5"/>
    <w:rsid w:val="00820D72"/>
    <w:rsid w:val="00821D53"/>
    <w:rsid w:val="00823E57"/>
    <w:rsid w:val="0082530C"/>
    <w:rsid w:val="00825A21"/>
    <w:rsid w:val="0083167C"/>
    <w:rsid w:val="00832493"/>
    <w:rsid w:val="0083310B"/>
    <w:rsid w:val="008339CA"/>
    <w:rsid w:val="00834901"/>
    <w:rsid w:val="00834BD7"/>
    <w:rsid w:val="0083695B"/>
    <w:rsid w:val="0083739D"/>
    <w:rsid w:val="0084098E"/>
    <w:rsid w:val="00841674"/>
    <w:rsid w:val="00841CB7"/>
    <w:rsid w:val="00842B99"/>
    <w:rsid w:val="00842C96"/>
    <w:rsid w:val="00842D09"/>
    <w:rsid w:val="00843223"/>
    <w:rsid w:val="008478BE"/>
    <w:rsid w:val="008521B8"/>
    <w:rsid w:val="00853DA9"/>
    <w:rsid w:val="00854EB9"/>
    <w:rsid w:val="0085575F"/>
    <w:rsid w:val="00856F95"/>
    <w:rsid w:val="00860A35"/>
    <w:rsid w:val="00862E44"/>
    <w:rsid w:val="008637C3"/>
    <w:rsid w:val="0086439A"/>
    <w:rsid w:val="00867235"/>
    <w:rsid w:val="008706C9"/>
    <w:rsid w:val="008710B6"/>
    <w:rsid w:val="008726E7"/>
    <w:rsid w:val="0087548E"/>
    <w:rsid w:val="00876936"/>
    <w:rsid w:val="008774C5"/>
    <w:rsid w:val="008774D1"/>
    <w:rsid w:val="008828F1"/>
    <w:rsid w:val="00884756"/>
    <w:rsid w:val="008860B3"/>
    <w:rsid w:val="008909EC"/>
    <w:rsid w:val="00894FDD"/>
    <w:rsid w:val="00895338"/>
    <w:rsid w:val="0089637B"/>
    <w:rsid w:val="0089767B"/>
    <w:rsid w:val="008A160E"/>
    <w:rsid w:val="008A28BB"/>
    <w:rsid w:val="008A2DEA"/>
    <w:rsid w:val="008A39BC"/>
    <w:rsid w:val="008A3C72"/>
    <w:rsid w:val="008A58FB"/>
    <w:rsid w:val="008A7F55"/>
    <w:rsid w:val="008B5C48"/>
    <w:rsid w:val="008C19BB"/>
    <w:rsid w:val="008C48A1"/>
    <w:rsid w:val="008D019B"/>
    <w:rsid w:val="008D1275"/>
    <w:rsid w:val="008D1634"/>
    <w:rsid w:val="008D3C39"/>
    <w:rsid w:val="008D4302"/>
    <w:rsid w:val="008D5A36"/>
    <w:rsid w:val="008D61CC"/>
    <w:rsid w:val="008D6B84"/>
    <w:rsid w:val="008E0ACB"/>
    <w:rsid w:val="008E1FF9"/>
    <w:rsid w:val="008E28C0"/>
    <w:rsid w:val="008E2C83"/>
    <w:rsid w:val="008E2D11"/>
    <w:rsid w:val="008E39A0"/>
    <w:rsid w:val="008E5245"/>
    <w:rsid w:val="008E5C0C"/>
    <w:rsid w:val="008E6AC2"/>
    <w:rsid w:val="008E6AD5"/>
    <w:rsid w:val="008E70E2"/>
    <w:rsid w:val="008E7FBD"/>
    <w:rsid w:val="008F0F5E"/>
    <w:rsid w:val="008F11DB"/>
    <w:rsid w:val="008F1A63"/>
    <w:rsid w:val="008F6FBB"/>
    <w:rsid w:val="00904626"/>
    <w:rsid w:val="0090471B"/>
    <w:rsid w:val="009055FB"/>
    <w:rsid w:val="00905962"/>
    <w:rsid w:val="009076A9"/>
    <w:rsid w:val="00907E93"/>
    <w:rsid w:val="009100E2"/>
    <w:rsid w:val="0091199B"/>
    <w:rsid w:val="0091278F"/>
    <w:rsid w:val="00912EC0"/>
    <w:rsid w:val="00913878"/>
    <w:rsid w:val="00913A67"/>
    <w:rsid w:val="00913FD5"/>
    <w:rsid w:val="00914667"/>
    <w:rsid w:val="00914EEC"/>
    <w:rsid w:val="009171C1"/>
    <w:rsid w:val="00920576"/>
    <w:rsid w:val="009214D4"/>
    <w:rsid w:val="00925602"/>
    <w:rsid w:val="00930125"/>
    <w:rsid w:val="0093038E"/>
    <w:rsid w:val="00930786"/>
    <w:rsid w:val="009329B4"/>
    <w:rsid w:val="00934705"/>
    <w:rsid w:val="00936381"/>
    <w:rsid w:val="00937622"/>
    <w:rsid w:val="00940683"/>
    <w:rsid w:val="00940793"/>
    <w:rsid w:val="009421E5"/>
    <w:rsid w:val="009437FC"/>
    <w:rsid w:val="00943EA5"/>
    <w:rsid w:val="00945E65"/>
    <w:rsid w:val="0094620C"/>
    <w:rsid w:val="00947EC7"/>
    <w:rsid w:val="009504EF"/>
    <w:rsid w:val="00952A2D"/>
    <w:rsid w:val="00954080"/>
    <w:rsid w:val="00954E5A"/>
    <w:rsid w:val="009555F0"/>
    <w:rsid w:val="00955774"/>
    <w:rsid w:val="00955D15"/>
    <w:rsid w:val="00956AEE"/>
    <w:rsid w:val="00956DEA"/>
    <w:rsid w:val="0095775F"/>
    <w:rsid w:val="00961F82"/>
    <w:rsid w:val="00963125"/>
    <w:rsid w:val="009637DC"/>
    <w:rsid w:val="00965C96"/>
    <w:rsid w:val="009665A0"/>
    <w:rsid w:val="0097137E"/>
    <w:rsid w:val="009725E9"/>
    <w:rsid w:val="00972B4E"/>
    <w:rsid w:val="009740C9"/>
    <w:rsid w:val="00974B09"/>
    <w:rsid w:val="00977524"/>
    <w:rsid w:val="00981BAE"/>
    <w:rsid w:val="00984573"/>
    <w:rsid w:val="009845D6"/>
    <w:rsid w:val="00985E76"/>
    <w:rsid w:val="00986A10"/>
    <w:rsid w:val="009877CE"/>
    <w:rsid w:val="009928D3"/>
    <w:rsid w:val="00992A1B"/>
    <w:rsid w:val="0099352B"/>
    <w:rsid w:val="00994DD4"/>
    <w:rsid w:val="009957F9"/>
    <w:rsid w:val="00995AAE"/>
    <w:rsid w:val="00996BBE"/>
    <w:rsid w:val="009A2046"/>
    <w:rsid w:val="009A3CA7"/>
    <w:rsid w:val="009A602F"/>
    <w:rsid w:val="009A6091"/>
    <w:rsid w:val="009A6BD4"/>
    <w:rsid w:val="009B1185"/>
    <w:rsid w:val="009B2847"/>
    <w:rsid w:val="009B3093"/>
    <w:rsid w:val="009B3BAD"/>
    <w:rsid w:val="009B44C0"/>
    <w:rsid w:val="009B5258"/>
    <w:rsid w:val="009B6289"/>
    <w:rsid w:val="009B6576"/>
    <w:rsid w:val="009B6C13"/>
    <w:rsid w:val="009C01D7"/>
    <w:rsid w:val="009C02B5"/>
    <w:rsid w:val="009C1347"/>
    <w:rsid w:val="009C2A5D"/>
    <w:rsid w:val="009C4534"/>
    <w:rsid w:val="009C7C29"/>
    <w:rsid w:val="009D021D"/>
    <w:rsid w:val="009D22CA"/>
    <w:rsid w:val="009D3152"/>
    <w:rsid w:val="009D3326"/>
    <w:rsid w:val="009D34A7"/>
    <w:rsid w:val="009D395D"/>
    <w:rsid w:val="009D79D0"/>
    <w:rsid w:val="009D7D26"/>
    <w:rsid w:val="009D7FD9"/>
    <w:rsid w:val="009E0C73"/>
    <w:rsid w:val="009E1373"/>
    <w:rsid w:val="009E26C8"/>
    <w:rsid w:val="009E3007"/>
    <w:rsid w:val="009E3986"/>
    <w:rsid w:val="009E5055"/>
    <w:rsid w:val="009E63AE"/>
    <w:rsid w:val="009E72D7"/>
    <w:rsid w:val="009E7B6F"/>
    <w:rsid w:val="009E7E98"/>
    <w:rsid w:val="009F0B90"/>
    <w:rsid w:val="009F1D59"/>
    <w:rsid w:val="009F3B0D"/>
    <w:rsid w:val="009F4050"/>
    <w:rsid w:val="009F5B32"/>
    <w:rsid w:val="009F5BBE"/>
    <w:rsid w:val="009F712E"/>
    <w:rsid w:val="009F7770"/>
    <w:rsid w:val="00A002E7"/>
    <w:rsid w:val="00A02E96"/>
    <w:rsid w:val="00A067D9"/>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54F5"/>
    <w:rsid w:val="00A4612A"/>
    <w:rsid w:val="00A46140"/>
    <w:rsid w:val="00A5001F"/>
    <w:rsid w:val="00A50E2C"/>
    <w:rsid w:val="00A51611"/>
    <w:rsid w:val="00A51C6C"/>
    <w:rsid w:val="00A52E2E"/>
    <w:rsid w:val="00A53B3A"/>
    <w:rsid w:val="00A544DD"/>
    <w:rsid w:val="00A56F38"/>
    <w:rsid w:val="00A578D7"/>
    <w:rsid w:val="00A63A0E"/>
    <w:rsid w:val="00A63D80"/>
    <w:rsid w:val="00A65B0E"/>
    <w:rsid w:val="00A66BDE"/>
    <w:rsid w:val="00A71489"/>
    <w:rsid w:val="00A7182C"/>
    <w:rsid w:val="00A75457"/>
    <w:rsid w:val="00A76469"/>
    <w:rsid w:val="00A764E0"/>
    <w:rsid w:val="00A764EF"/>
    <w:rsid w:val="00A77CA2"/>
    <w:rsid w:val="00A829DC"/>
    <w:rsid w:val="00A85B3B"/>
    <w:rsid w:val="00A85DBA"/>
    <w:rsid w:val="00A87AF6"/>
    <w:rsid w:val="00A9099B"/>
    <w:rsid w:val="00A920AE"/>
    <w:rsid w:val="00A924AA"/>
    <w:rsid w:val="00A92855"/>
    <w:rsid w:val="00A93897"/>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5FFE"/>
    <w:rsid w:val="00AB762C"/>
    <w:rsid w:val="00AB7A28"/>
    <w:rsid w:val="00AB7B8D"/>
    <w:rsid w:val="00AC02B3"/>
    <w:rsid w:val="00AC0561"/>
    <w:rsid w:val="00AC17AA"/>
    <w:rsid w:val="00AC1EB4"/>
    <w:rsid w:val="00AC298F"/>
    <w:rsid w:val="00AC2A35"/>
    <w:rsid w:val="00AC5C9C"/>
    <w:rsid w:val="00AC6B4E"/>
    <w:rsid w:val="00AC717D"/>
    <w:rsid w:val="00AD156E"/>
    <w:rsid w:val="00AD22A4"/>
    <w:rsid w:val="00AD318B"/>
    <w:rsid w:val="00AD32B4"/>
    <w:rsid w:val="00AD3AB7"/>
    <w:rsid w:val="00AD4002"/>
    <w:rsid w:val="00AD403A"/>
    <w:rsid w:val="00AD6D77"/>
    <w:rsid w:val="00AD73A2"/>
    <w:rsid w:val="00AD7B56"/>
    <w:rsid w:val="00AE5B84"/>
    <w:rsid w:val="00AE674B"/>
    <w:rsid w:val="00AE6BE1"/>
    <w:rsid w:val="00AF08F8"/>
    <w:rsid w:val="00AF1EBA"/>
    <w:rsid w:val="00AF2417"/>
    <w:rsid w:val="00AF56B1"/>
    <w:rsid w:val="00AF57DC"/>
    <w:rsid w:val="00AF5D2D"/>
    <w:rsid w:val="00AF7382"/>
    <w:rsid w:val="00B0024D"/>
    <w:rsid w:val="00B00A01"/>
    <w:rsid w:val="00B0347C"/>
    <w:rsid w:val="00B0402B"/>
    <w:rsid w:val="00B05458"/>
    <w:rsid w:val="00B079E3"/>
    <w:rsid w:val="00B11790"/>
    <w:rsid w:val="00B11BEC"/>
    <w:rsid w:val="00B11EA1"/>
    <w:rsid w:val="00B12F2B"/>
    <w:rsid w:val="00B144B7"/>
    <w:rsid w:val="00B176A6"/>
    <w:rsid w:val="00B22D1B"/>
    <w:rsid w:val="00B257CB"/>
    <w:rsid w:val="00B257FD"/>
    <w:rsid w:val="00B262DE"/>
    <w:rsid w:val="00B26A78"/>
    <w:rsid w:val="00B31D93"/>
    <w:rsid w:val="00B32C2A"/>
    <w:rsid w:val="00B347D9"/>
    <w:rsid w:val="00B35183"/>
    <w:rsid w:val="00B36730"/>
    <w:rsid w:val="00B36CC7"/>
    <w:rsid w:val="00B3732F"/>
    <w:rsid w:val="00B3781D"/>
    <w:rsid w:val="00B409E8"/>
    <w:rsid w:val="00B41235"/>
    <w:rsid w:val="00B41843"/>
    <w:rsid w:val="00B4230E"/>
    <w:rsid w:val="00B423A8"/>
    <w:rsid w:val="00B452C5"/>
    <w:rsid w:val="00B47DB6"/>
    <w:rsid w:val="00B5075B"/>
    <w:rsid w:val="00B50FF7"/>
    <w:rsid w:val="00B53422"/>
    <w:rsid w:val="00B536A3"/>
    <w:rsid w:val="00B5398B"/>
    <w:rsid w:val="00B5430D"/>
    <w:rsid w:val="00B547E6"/>
    <w:rsid w:val="00B54C46"/>
    <w:rsid w:val="00B5552A"/>
    <w:rsid w:val="00B557CD"/>
    <w:rsid w:val="00B56AEB"/>
    <w:rsid w:val="00B601AE"/>
    <w:rsid w:val="00B60533"/>
    <w:rsid w:val="00B60ABC"/>
    <w:rsid w:val="00B61134"/>
    <w:rsid w:val="00B61E11"/>
    <w:rsid w:val="00B62723"/>
    <w:rsid w:val="00B63206"/>
    <w:rsid w:val="00B63268"/>
    <w:rsid w:val="00B63A83"/>
    <w:rsid w:val="00B653A7"/>
    <w:rsid w:val="00B65CED"/>
    <w:rsid w:val="00B65F07"/>
    <w:rsid w:val="00B66622"/>
    <w:rsid w:val="00B7121E"/>
    <w:rsid w:val="00B71E70"/>
    <w:rsid w:val="00B71FD4"/>
    <w:rsid w:val="00B7267D"/>
    <w:rsid w:val="00B72D8F"/>
    <w:rsid w:val="00B730BF"/>
    <w:rsid w:val="00B73192"/>
    <w:rsid w:val="00B73193"/>
    <w:rsid w:val="00B80C52"/>
    <w:rsid w:val="00B8144D"/>
    <w:rsid w:val="00B816AB"/>
    <w:rsid w:val="00B81EBB"/>
    <w:rsid w:val="00B831B6"/>
    <w:rsid w:val="00B83647"/>
    <w:rsid w:val="00B85A0B"/>
    <w:rsid w:val="00B87A76"/>
    <w:rsid w:val="00B90D10"/>
    <w:rsid w:val="00B92AD8"/>
    <w:rsid w:val="00B9344A"/>
    <w:rsid w:val="00B93861"/>
    <w:rsid w:val="00B94BF7"/>
    <w:rsid w:val="00B95AE5"/>
    <w:rsid w:val="00B960D3"/>
    <w:rsid w:val="00B967DC"/>
    <w:rsid w:val="00BA2D76"/>
    <w:rsid w:val="00BA2F6E"/>
    <w:rsid w:val="00BA5AFE"/>
    <w:rsid w:val="00BA60F9"/>
    <w:rsid w:val="00BA7EEF"/>
    <w:rsid w:val="00BB03FF"/>
    <w:rsid w:val="00BB4687"/>
    <w:rsid w:val="00BB5532"/>
    <w:rsid w:val="00BB5FDD"/>
    <w:rsid w:val="00BC0E3F"/>
    <w:rsid w:val="00BC1726"/>
    <w:rsid w:val="00BC264B"/>
    <w:rsid w:val="00BC2C1C"/>
    <w:rsid w:val="00BC2C26"/>
    <w:rsid w:val="00BC5CC1"/>
    <w:rsid w:val="00BD217E"/>
    <w:rsid w:val="00BD403B"/>
    <w:rsid w:val="00BD632C"/>
    <w:rsid w:val="00BD6567"/>
    <w:rsid w:val="00BE1841"/>
    <w:rsid w:val="00BE2257"/>
    <w:rsid w:val="00BE2341"/>
    <w:rsid w:val="00BE238F"/>
    <w:rsid w:val="00BE3EFD"/>
    <w:rsid w:val="00BE4BA2"/>
    <w:rsid w:val="00BE75DE"/>
    <w:rsid w:val="00BF0B18"/>
    <w:rsid w:val="00BF19E1"/>
    <w:rsid w:val="00BF2540"/>
    <w:rsid w:val="00BF42CA"/>
    <w:rsid w:val="00BF6597"/>
    <w:rsid w:val="00BF7B9E"/>
    <w:rsid w:val="00C0165B"/>
    <w:rsid w:val="00C028F0"/>
    <w:rsid w:val="00C03077"/>
    <w:rsid w:val="00C0591B"/>
    <w:rsid w:val="00C10184"/>
    <w:rsid w:val="00C14D6B"/>
    <w:rsid w:val="00C21BB3"/>
    <w:rsid w:val="00C2289F"/>
    <w:rsid w:val="00C22D9A"/>
    <w:rsid w:val="00C243DA"/>
    <w:rsid w:val="00C2583E"/>
    <w:rsid w:val="00C34D57"/>
    <w:rsid w:val="00C35F4D"/>
    <w:rsid w:val="00C36B5B"/>
    <w:rsid w:val="00C37D28"/>
    <w:rsid w:val="00C40B7C"/>
    <w:rsid w:val="00C410E5"/>
    <w:rsid w:val="00C41FCC"/>
    <w:rsid w:val="00C455DA"/>
    <w:rsid w:val="00C45AB1"/>
    <w:rsid w:val="00C4772B"/>
    <w:rsid w:val="00C535B8"/>
    <w:rsid w:val="00C54F4E"/>
    <w:rsid w:val="00C616E2"/>
    <w:rsid w:val="00C62097"/>
    <w:rsid w:val="00C62914"/>
    <w:rsid w:val="00C6437B"/>
    <w:rsid w:val="00C64F73"/>
    <w:rsid w:val="00C71675"/>
    <w:rsid w:val="00C734EC"/>
    <w:rsid w:val="00C73F04"/>
    <w:rsid w:val="00C74F3D"/>
    <w:rsid w:val="00C75B96"/>
    <w:rsid w:val="00C76512"/>
    <w:rsid w:val="00C76A24"/>
    <w:rsid w:val="00C76D17"/>
    <w:rsid w:val="00C801E5"/>
    <w:rsid w:val="00C82200"/>
    <w:rsid w:val="00C83A1D"/>
    <w:rsid w:val="00C843AF"/>
    <w:rsid w:val="00C857DC"/>
    <w:rsid w:val="00C85A76"/>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A5F3A"/>
    <w:rsid w:val="00CB26CA"/>
    <w:rsid w:val="00CB2A16"/>
    <w:rsid w:val="00CB59F2"/>
    <w:rsid w:val="00CB5A5B"/>
    <w:rsid w:val="00CB715F"/>
    <w:rsid w:val="00CB7F7F"/>
    <w:rsid w:val="00CC0492"/>
    <w:rsid w:val="00CC1E76"/>
    <w:rsid w:val="00CC26F1"/>
    <w:rsid w:val="00CC3C40"/>
    <w:rsid w:val="00CC537A"/>
    <w:rsid w:val="00CC6D68"/>
    <w:rsid w:val="00CC7995"/>
    <w:rsid w:val="00CD01F5"/>
    <w:rsid w:val="00CD2168"/>
    <w:rsid w:val="00CD38D5"/>
    <w:rsid w:val="00CD5246"/>
    <w:rsid w:val="00CD5962"/>
    <w:rsid w:val="00CD5B73"/>
    <w:rsid w:val="00CE02E6"/>
    <w:rsid w:val="00CE2C84"/>
    <w:rsid w:val="00CE3339"/>
    <w:rsid w:val="00CE4873"/>
    <w:rsid w:val="00CF0E98"/>
    <w:rsid w:val="00CF189B"/>
    <w:rsid w:val="00CF3A7D"/>
    <w:rsid w:val="00CF42CE"/>
    <w:rsid w:val="00D008F1"/>
    <w:rsid w:val="00D01298"/>
    <w:rsid w:val="00D019FA"/>
    <w:rsid w:val="00D01B04"/>
    <w:rsid w:val="00D0298A"/>
    <w:rsid w:val="00D0384A"/>
    <w:rsid w:val="00D03932"/>
    <w:rsid w:val="00D048DC"/>
    <w:rsid w:val="00D04EB3"/>
    <w:rsid w:val="00D117F0"/>
    <w:rsid w:val="00D12758"/>
    <w:rsid w:val="00D12E50"/>
    <w:rsid w:val="00D1389E"/>
    <w:rsid w:val="00D1390E"/>
    <w:rsid w:val="00D13B22"/>
    <w:rsid w:val="00D13E64"/>
    <w:rsid w:val="00D147B6"/>
    <w:rsid w:val="00D1590C"/>
    <w:rsid w:val="00D17BD1"/>
    <w:rsid w:val="00D23D5E"/>
    <w:rsid w:val="00D25D3D"/>
    <w:rsid w:val="00D26A56"/>
    <w:rsid w:val="00D26DD4"/>
    <w:rsid w:val="00D31A12"/>
    <w:rsid w:val="00D3238F"/>
    <w:rsid w:val="00D33A95"/>
    <w:rsid w:val="00D348DA"/>
    <w:rsid w:val="00D355B7"/>
    <w:rsid w:val="00D35E25"/>
    <w:rsid w:val="00D37E16"/>
    <w:rsid w:val="00D4129E"/>
    <w:rsid w:val="00D412FB"/>
    <w:rsid w:val="00D42B1D"/>
    <w:rsid w:val="00D43379"/>
    <w:rsid w:val="00D4427C"/>
    <w:rsid w:val="00D45732"/>
    <w:rsid w:val="00D45BF0"/>
    <w:rsid w:val="00D46882"/>
    <w:rsid w:val="00D500C4"/>
    <w:rsid w:val="00D507FA"/>
    <w:rsid w:val="00D51D10"/>
    <w:rsid w:val="00D51FD5"/>
    <w:rsid w:val="00D55E53"/>
    <w:rsid w:val="00D57D6D"/>
    <w:rsid w:val="00D63496"/>
    <w:rsid w:val="00D637B3"/>
    <w:rsid w:val="00D64CC2"/>
    <w:rsid w:val="00D6594B"/>
    <w:rsid w:val="00D6735B"/>
    <w:rsid w:val="00D67462"/>
    <w:rsid w:val="00D7044A"/>
    <w:rsid w:val="00D71AD5"/>
    <w:rsid w:val="00D723B7"/>
    <w:rsid w:val="00D72CB8"/>
    <w:rsid w:val="00D7395A"/>
    <w:rsid w:val="00D76C5F"/>
    <w:rsid w:val="00D77A74"/>
    <w:rsid w:val="00D80B2C"/>
    <w:rsid w:val="00D80DDE"/>
    <w:rsid w:val="00D82597"/>
    <w:rsid w:val="00D826E3"/>
    <w:rsid w:val="00D82720"/>
    <w:rsid w:val="00D82EF0"/>
    <w:rsid w:val="00D843CA"/>
    <w:rsid w:val="00D8661A"/>
    <w:rsid w:val="00D86D27"/>
    <w:rsid w:val="00D870E0"/>
    <w:rsid w:val="00D9038C"/>
    <w:rsid w:val="00D9152C"/>
    <w:rsid w:val="00D91B43"/>
    <w:rsid w:val="00D93CA1"/>
    <w:rsid w:val="00D94DEA"/>
    <w:rsid w:val="00D9553C"/>
    <w:rsid w:val="00D95641"/>
    <w:rsid w:val="00D97456"/>
    <w:rsid w:val="00DA1676"/>
    <w:rsid w:val="00DA2D74"/>
    <w:rsid w:val="00DA2DEB"/>
    <w:rsid w:val="00DA2EC1"/>
    <w:rsid w:val="00DA5693"/>
    <w:rsid w:val="00DA5AC9"/>
    <w:rsid w:val="00DA69ED"/>
    <w:rsid w:val="00DA6B0C"/>
    <w:rsid w:val="00DB037C"/>
    <w:rsid w:val="00DB0A01"/>
    <w:rsid w:val="00DB22DE"/>
    <w:rsid w:val="00DB57F1"/>
    <w:rsid w:val="00DB6637"/>
    <w:rsid w:val="00DB6D0A"/>
    <w:rsid w:val="00DB6E98"/>
    <w:rsid w:val="00DC10BD"/>
    <w:rsid w:val="00DC1868"/>
    <w:rsid w:val="00DC21DD"/>
    <w:rsid w:val="00DC2EAF"/>
    <w:rsid w:val="00DC4361"/>
    <w:rsid w:val="00DC490A"/>
    <w:rsid w:val="00DC549A"/>
    <w:rsid w:val="00DD247C"/>
    <w:rsid w:val="00DD27AA"/>
    <w:rsid w:val="00DE1BB0"/>
    <w:rsid w:val="00DE1E59"/>
    <w:rsid w:val="00DE23A1"/>
    <w:rsid w:val="00DE6E34"/>
    <w:rsid w:val="00DF1E69"/>
    <w:rsid w:val="00DF28F0"/>
    <w:rsid w:val="00DF5284"/>
    <w:rsid w:val="00DF6344"/>
    <w:rsid w:val="00DF73BB"/>
    <w:rsid w:val="00E0415B"/>
    <w:rsid w:val="00E050E7"/>
    <w:rsid w:val="00E061D6"/>
    <w:rsid w:val="00E06684"/>
    <w:rsid w:val="00E10322"/>
    <w:rsid w:val="00E10689"/>
    <w:rsid w:val="00E11B7C"/>
    <w:rsid w:val="00E12C8B"/>
    <w:rsid w:val="00E13E73"/>
    <w:rsid w:val="00E15E91"/>
    <w:rsid w:val="00E178AC"/>
    <w:rsid w:val="00E2147D"/>
    <w:rsid w:val="00E2225D"/>
    <w:rsid w:val="00E230D3"/>
    <w:rsid w:val="00E23B99"/>
    <w:rsid w:val="00E2418A"/>
    <w:rsid w:val="00E2486F"/>
    <w:rsid w:val="00E24B9E"/>
    <w:rsid w:val="00E25547"/>
    <w:rsid w:val="00E25734"/>
    <w:rsid w:val="00E264FB"/>
    <w:rsid w:val="00E267D1"/>
    <w:rsid w:val="00E2736B"/>
    <w:rsid w:val="00E27698"/>
    <w:rsid w:val="00E276EA"/>
    <w:rsid w:val="00E2794C"/>
    <w:rsid w:val="00E30622"/>
    <w:rsid w:val="00E33B89"/>
    <w:rsid w:val="00E34288"/>
    <w:rsid w:val="00E35704"/>
    <w:rsid w:val="00E375E7"/>
    <w:rsid w:val="00E37894"/>
    <w:rsid w:val="00E40DF2"/>
    <w:rsid w:val="00E41654"/>
    <w:rsid w:val="00E433D6"/>
    <w:rsid w:val="00E44B01"/>
    <w:rsid w:val="00E452BC"/>
    <w:rsid w:val="00E45487"/>
    <w:rsid w:val="00E45F1F"/>
    <w:rsid w:val="00E46142"/>
    <w:rsid w:val="00E5064E"/>
    <w:rsid w:val="00E50D74"/>
    <w:rsid w:val="00E512BF"/>
    <w:rsid w:val="00E51D17"/>
    <w:rsid w:val="00E57CF0"/>
    <w:rsid w:val="00E57D16"/>
    <w:rsid w:val="00E60ED1"/>
    <w:rsid w:val="00E6772A"/>
    <w:rsid w:val="00E7149F"/>
    <w:rsid w:val="00E7185D"/>
    <w:rsid w:val="00E734F4"/>
    <w:rsid w:val="00E73A46"/>
    <w:rsid w:val="00E73D0F"/>
    <w:rsid w:val="00E7431E"/>
    <w:rsid w:val="00E7608B"/>
    <w:rsid w:val="00E76206"/>
    <w:rsid w:val="00E76C8B"/>
    <w:rsid w:val="00E818F6"/>
    <w:rsid w:val="00E81CC9"/>
    <w:rsid w:val="00E83B6E"/>
    <w:rsid w:val="00E861D5"/>
    <w:rsid w:val="00E8691C"/>
    <w:rsid w:val="00E9243F"/>
    <w:rsid w:val="00E92591"/>
    <w:rsid w:val="00E9277C"/>
    <w:rsid w:val="00E92D0D"/>
    <w:rsid w:val="00E9315F"/>
    <w:rsid w:val="00E93228"/>
    <w:rsid w:val="00E942A5"/>
    <w:rsid w:val="00E94B9F"/>
    <w:rsid w:val="00E94DAC"/>
    <w:rsid w:val="00E95272"/>
    <w:rsid w:val="00E95B4D"/>
    <w:rsid w:val="00E976EC"/>
    <w:rsid w:val="00E97D72"/>
    <w:rsid w:val="00EA3C73"/>
    <w:rsid w:val="00EA414C"/>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26C"/>
    <w:rsid w:val="00ED1F1D"/>
    <w:rsid w:val="00ED296C"/>
    <w:rsid w:val="00ED3A77"/>
    <w:rsid w:val="00ED5BDC"/>
    <w:rsid w:val="00ED6C10"/>
    <w:rsid w:val="00EE1597"/>
    <w:rsid w:val="00EE1727"/>
    <w:rsid w:val="00EE196E"/>
    <w:rsid w:val="00EE24CE"/>
    <w:rsid w:val="00EE3342"/>
    <w:rsid w:val="00EE3559"/>
    <w:rsid w:val="00EE410F"/>
    <w:rsid w:val="00EE5C72"/>
    <w:rsid w:val="00EE6FB0"/>
    <w:rsid w:val="00EE71EC"/>
    <w:rsid w:val="00EE7FA6"/>
    <w:rsid w:val="00EF0268"/>
    <w:rsid w:val="00EF1D7E"/>
    <w:rsid w:val="00EF35DD"/>
    <w:rsid w:val="00EF64D4"/>
    <w:rsid w:val="00EF7B45"/>
    <w:rsid w:val="00F011B5"/>
    <w:rsid w:val="00F0126D"/>
    <w:rsid w:val="00F01F01"/>
    <w:rsid w:val="00F02410"/>
    <w:rsid w:val="00F03FF9"/>
    <w:rsid w:val="00F0403F"/>
    <w:rsid w:val="00F05F61"/>
    <w:rsid w:val="00F06767"/>
    <w:rsid w:val="00F06A56"/>
    <w:rsid w:val="00F10763"/>
    <w:rsid w:val="00F1117F"/>
    <w:rsid w:val="00F11A6D"/>
    <w:rsid w:val="00F131FB"/>
    <w:rsid w:val="00F13E3D"/>
    <w:rsid w:val="00F145B7"/>
    <w:rsid w:val="00F15079"/>
    <w:rsid w:val="00F15BB4"/>
    <w:rsid w:val="00F20E7D"/>
    <w:rsid w:val="00F21C80"/>
    <w:rsid w:val="00F23491"/>
    <w:rsid w:val="00F2763D"/>
    <w:rsid w:val="00F34EE5"/>
    <w:rsid w:val="00F353F1"/>
    <w:rsid w:val="00F359E7"/>
    <w:rsid w:val="00F365E1"/>
    <w:rsid w:val="00F37626"/>
    <w:rsid w:val="00F41834"/>
    <w:rsid w:val="00F4235D"/>
    <w:rsid w:val="00F443F8"/>
    <w:rsid w:val="00F4491A"/>
    <w:rsid w:val="00F46462"/>
    <w:rsid w:val="00F47CE2"/>
    <w:rsid w:val="00F578FB"/>
    <w:rsid w:val="00F60F0B"/>
    <w:rsid w:val="00F63847"/>
    <w:rsid w:val="00F63A04"/>
    <w:rsid w:val="00F63C48"/>
    <w:rsid w:val="00F65AB2"/>
    <w:rsid w:val="00F65E84"/>
    <w:rsid w:val="00F66117"/>
    <w:rsid w:val="00F6726D"/>
    <w:rsid w:val="00F72824"/>
    <w:rsid w:val="00F73FD0"/>
    <w:rsid w:val="00F756A9"/>
    <w:rsid w:val="00F77307"/>
    <w:rsid w:val="00F77962"/>
    <w:rsid w:val="00F8061D"/>
    <w:rsid w:val="00F815EC"/>
    <w:rsid w:val="00F821DB"/>
    <w:rsid w:val="00F82F30"/>
    <w:rsid w:val="00F83A82"/>
    <w:rsid w:val="00F8476B"/>
    <w:rsid w:val="00F85761"/>
    <w:rsid w:val="00F85875"/>
    <w:rsid w:val="00F85C9C"/>
    <w:rsid w:val="00F860AD"/>
    <w:rsid w:val="00F87EFB"/>
    <w:rsid w:val="00F91212"/>
    <w:rsid w:val="00F91249"/>
    <w:rsid w:val="00F91853"/>
    <w:rsid w:val="00F9454A"/>
    <w:rsid w:val="00F94715"/>
    <w:rsid w:val="00F95C3A"/>
    <w:rsid w:val="00F961D9"/>
    <w:rsid w:val="00FA070F"/>
    <w:rsid w:val="00FA10A7"/>
    <w:rsid w:val="00FA1DCC"/>
    <w:rsid w:val="00FA402E"/>
    <w:rsid w:val="00FA6208"/>
    <w:rsid w:val="00FA6262"/>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459A"/>
    <w:rsid w:val="00FD55DC"/>
    <w:rsid w:val="00FD63A3"/>
    <w:rsid w:val="00FD7886"/>
    <w:rsid w:val="00FD79CD"/>
    <w:rsid w:val="00FE069F"/>
    <w:rsid w:val="00FE2BD9"/>
    <w:rsid w:val="00FE4FA6"/>
    <w:rsid w:val="00FE5532"/>
    <w:rsid w:val="00FE69FE"/>
    <w:rsid w:val="00FF2841"/>
    <w:rsid w:val="00FF29F5"/>
    <w:rsid w:val="00FF3048"/>
    <w:rsid w:val="00FF3106"/>
    <w:rsid w:val="00FF329F"/>
    <w:rsid w:val="00FF3928"/>
    <w:rsid w:val="00FF408E"/>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0298A"/>
    <w:pPr>
      <w:keepNext/>
      <w:keepLines/>
      <w:numPr>
        <w:numId w:val="28"/>
      </w:numPr>
      <w:spacing w:before="40" w:after="0"/>
      <w:outlineLvl w:val="1"/>
    </w:pPr>
    <w:rPr>
      <w:rFonts w:eastAsiaTheme="majorEastAsia" w:cstheme="majorBid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autoRedefine/>
    <w:uiPriority w:val="9"/>
    <w:unhideWhenUsed/>
    <w:qFormat/>
    <w:rsid w:val="003836A2"/>
    <w:pPr>
      <w:keepNext/>
      <w:keepLines/>
      <w:numPr>
        <w:ilvl w:val="2"/>
        <w:numId w:val="13"/>
      </w:numPr>
      <w:spacing w:before="40" w:after="0"/>
      <w:outlineLvl w:val="3"/>
    </w:pPr>
    <w:rPr>
      <w:rFonts w:eastAsiaTheme="majorEastAsia" w:cstheme="majorBidi"/>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paragraph" w:styleId="Heading6">
    <w:name w:val="heading 6"/>
    <w:basedOn w:val="Normal"/>
    <w:next w:val="Normal"/>
    <w:link w:val="Heading6Char"/>
    <w:uiPriority w:val="9"/>
    <w:unhideWhenUsed/>
    <w:qFormat/>
    <w:rsid w:val="001C7FB0"/>
    <w:pPr>
      <w:keepNext/>
      <w:keepLines/>
      <w:spacing w:before="40" w:after="0"/>
      <w:outlineLvl w:val="5"/>
    </w:pPr>
    <w:rPr>
      <w:rFonts w:eastAsiaTheme="majorEastAsia" w:cstheme="majorBidi"/>
      <w:color w:val="1F3763" w:themeColor="accent1" w:themeShade="7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D0298A"/>
    <w:rPr>
      <w:rFonts w:eastAsiaTheme="majorEastAsia" w:cstheme="majorBid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3836A2"/>
    <w:rPr>
      <w:rFonts w:eastAsiaTheme="majorEastAsia" w:cstheme="majorBidi"/>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 w:type="character" w:customStyle="1" w:styleId="Heading6Char">
    <w:name w:val="Heading 6 Char"/>
    <w:basedOn w:val="DefaultParagraphFont"/>
    <w:link w:val="Heading6"/>
    <w:uiPriority w:val="9"/>
    <w:rsid w:val="001C7FB0"/>
    <w:rPr>
      <w:rFonts w:eastAsiaTheme="majorEastAsia" w:cstheme="majorBidi"/>
      <w:color w:val="1F3763" w:themeColor="accent1" w:themeShade="7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package" Target="embeddings/Microsoft_Word_Document.docx"/><Relationship Id="rId42" Type="http://schemas.openxmlformats.org/officeDocument/2006/relationships/image" Target="media/image13.emf"/><Relationship Id="rId47" Type="http://schemas.openxmlformats.org/officeDocument/2006/relationships/package" Target="embeddings/Microsoft_Word_Document13.docx"/><Relationship Id="rId63" Type="http://schemas.openxmlformats.org/officeDocument/2006/relationships/image" Target="media/image23.e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package" Target="embeddings/Microsoft_Word_Document4.docx"/><Relationship Id="rId11" Type="http://schemas.openxmlformats.org/officeDocument/2006/relationships/hyperlink" Target="file:///C:\Users\Christopher%20Susie\Source\Repos\DotNetVault\DotNetVault%20Description.docx" TargetMode="Externa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package" Target="embeddings/Microsoft_Word_Document8.docx"/><Relationship Id="rId40" Type="http://schemas.openxmlformats.org/officeDocument/2006/relationships/image" Target="media/image12.emf"/><Relationship Id="rId45" Type="http://schemas.openxmlformats.org/officeDocument/2006/relationships/package" Target="embeddings/Microsoft_Word_Document12.docx"/><Relationship Id="rId53" Type="http://schemas.openxmlformats.org/officeDocument/2006/relationships/image" Target="media/image18.emf"/><Relationship Id="rId58" Type="http://schemas.openxmlformats.org/officeDocument/2006/relationships/package" Target="embeddings/Microsoft_Word_Document18.docx"/><Relationship Id="rId66" Type="http://schemas.openxmlformats.org/officeDocument/2006/relationships/package" Target="embeddings/Microsoft_Word_Document22.docx"/><Relationship Id="rId5" Type="http://schemas.openxmlformats.org/officeDocument/2006/relationships/webSettings" Target="webSettings.xml"/><Relationship Id="rId61" Type="http://schemas.openxmlformats.org/officeDocument/2006/relationships/image" Target="media/image22.emf"/><Relationship Id="rId19" Type="http://schemas.openxmlformats.org/officeDocument/2006/relationships/package" Target="embeddings/Microsoft_Word_Macro-Enabled_Document.docm"/><Relationship Id="rId14" Type="http://schemas.openxmlformats.org/officeDocument/2006/relationships/hyperlink" Target="file:///C:\Users\Christopher%20Susie\Source\Repos\DotNetVault\DotNetVault%20Description.docx" TargetMode="External"/><Relationship Id="rId22" Type="http://schemas.openxmlformats.org/officeDocument/2006/relationships/image" Target="media/image3.emf"/><Relationship Id="rId27" Type="http://schemas.openxmlformats.org/officeDocument/2006/relationships/package" Target="embeddings/Microsoft_Word_Document3.docx"/><Relationship Id="rId30" Type="http://schemas.openxmlformats.org/officeDocument/2006/relationships/image" Target="media/image7.emf"/><Relationship Id="rId35" Type="http://schemas.openxmlformats.org/officeDocument/2006/relationships/package" Target="embeddings/Microsoft_Word_Document7.docx"/><Relationship Id="rId43" Type="http://schemas.openxmlformats.org/officeDocument/2006/relationships/package" Target="embeddings/Microsoft_Word_Document11.docx"/><Relationship Id="rId48" Type="http://schemas.openxmlformats.org/officeDocument/2006/relationships/image" Target="media/image16.emf"/><Relationship Id="rId56" Type="http://schemas.openxmlformats.org/officeDocument/2006/relationships/package" Target="embeddings/Microsoft_Word_Document17.docx"/><Relationship Id="rId64" Type="http://schemas.openxmlformats.org/officeDocument/2006/relationships/package" Target="embeddings/Microsoft_Word_Document21.docx"/><Relationship Id="rId69" Type="http://schemas.openxmlformats.org/officeDocument/2006/relationships/footer" Target="footer4.xml"/><Relationship Id="rId8" Type="http://schemas.openxmlformats.org/officeDocument/2006/relationships/footer" Target="footer1.xml"/><Relationship Id="rId51" Type="http://schemas.openxmlformats.org/officeDocument/2006/relationships/package" Target="embeddings/Microsoft_Word_Document15.docx"/><Relationship Id="rId3" Type="http://schemas.openxmlformats.org/officeDocument/2006/relationships/styles" Target="styles.xml"/><Relationship Id="rId12" Type="http://schemas.openxmlformats.org/officeDocument/2006/relationships/hyperlink" Target="file:///C:\Users\Christopher%20Susie\Source\Repos\DotNetVault\DotNetVault%20Description.docx" TargetMode="External"/><Relationship Id="rId17" Type="http://schemas.openxmlformats.org/officeDocument/2006/relationships/footer" Target="footer3.xml"/><Relationship Id="rId25" Type="http://schemas.openxmlformats.org/officeDocument/2006/relationships/package" Target="embeddings/Microsoft_Word_Document2.docx"/><Relationship Id="rId33" Type="http://schemas.openxmlformats.org/officeDocument/2006/relationships/package" Target="embeddings/Microsoft_Word_Document6.docx"/><Relationship Id="rId38" Type="http://schemas.openxmlformats.org/officeDocument/2006/relationships/image" Target="media/image11.emf"/><Relationship Id="rId46" Type="http://schemas.openxmlformats.org/officeDocument/2006/relationships/image" Target="media/image15.emf"/><Relationship Id="rId59" Type="http://schemas.openxmlformats.org/officeDocument/2006/relationships/image" Target="media/image21.emf"/><Relationship Id="rId67" Type="http://schemas.openxmlformats.org/officeDocument/2006/relationships/hyperlink" Target="mailto:cpsusie@hotmail.com" TargetMode="External"/><Relationship Id="rId20" Type="http://schemas.openxmlformats.org/officeDocument/2006/relationships/image" Target="media/image2.emf"/><Relationship Id="rId41" Type="http://schemas.openxmlformats.org/officeDocument/2006/relationships/package" Target="embeddings/Microsoft_Word_Document10.docx"/><Relationship Id="rId54" Type="http://schemas.openxmlformats.org/officeDocument/2006/relationships/package" Target="embeddings/Microsoft_Word_Document16.docx"/><Relationship Id="rId62" Type="http://schemas.openxmlformats.org/officeDocument/2006/relationships/package" Target="embeddings/Microsoft_Word_Document20.docx"/><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package" Target="embeddings/Microsoft_Word_Document1.docx"/><Relationship Id="rId28" Type="http://schemas.openxmlformats.org/officeDocument/2006/relationships/image" Target="media/image6.emf"/><Relationship Id="rId36" Type="http://schemas.openxmlformats.org/officeDocument/2006/relationships/image" Target="media/image10.emf"/><Relationship Id="rId49" Type="http://schemas.openxmlformats.org/officeDocument/2006/relationships/package" Target="embeddings/Microsoft_Word_Document14.docx"/><Relationship Id="rId57" Type="http://schemas.openxmlformats.org/officeDocument/2006/relationships/image" Target="media/image20.emf"/><Relationship Id="rId10" Type="http://schemas.openxmlformats.org/officeDocument/2006/relationships/hyperlink" Target="file:///C:\Users\Christopher%20Susie\Source\Repos\DotNetVault\DotNetVault%20Description.docx" TargetMode="External"/><Relationship Id="rId31" Type="http://schemas.openxmlformats.org/officeDocument/2006/relationships/package" Target="embeddings/Microsoft_Word_Document5.docx"/><Relationship Id="rId44" Type="http://schemas.openxmlformats.org/officeDocument/2006/relationships/image" Target="media/image14.emf"/><Relationship Id="rId52" Type="http://schemas.openxmlformats.org/officeDocument/2006/relationships/hyperlink" Target="https://github.com/cpsusie/DotNetVault/issues" TargetMode="External"/><Relationship Id="rId60" Type="http://schemas.openxmlformats.org/officeDocument/2006/relationships/package" Target="embeddings/Microsoft_Word_Document19.docx"/><Relationship Id="rId65"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hyperlink" Target="file:///C:\Users\Christopher%20Susie\Source\Repos\DotNetVault\DotNetVault%20Description.docx" TargetMode="External"/><Relationship Id="rId13" Type="http://schemas.openxmlformats.org/officeDocument/2006/relationships/hyperlink" Target="file:///C:\Users\Christopher%20Susie\Source\Repos\DotNetVault\DotNetVault%20Description.docx" TargetMode="External"/><Relationship Id="rId18" Type="http://schemas.openxmlformats.org/officeDocument/2006/relationships/image" Target="media/image1.emf"/><Relationship Id="rId39" Type="http://schemas.openxmlformats.org/officeDocument/2006/relationships/package" Target="embeddings/Microsoft_Word_Document9.docx"/><Relationship Id="rId34" Type="http://schemas.openxmlformats.org/officeDocument/2006/relationships/image" Target="media/image9.emf"/><Relationship Id="rId50" Type="http://schemas.openxmlformats.org/officeDocument/2006/relationships/image" Target="media/image17.emf"/><Relationship Id="rId55" Type="http://schemas.openxmlformats.org/officeDocument/2006/relationships/image" Target="media/image19.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kalapos.net/Blog/ShowPost/DotNetConceptOfTheWeek16-RefStruct" TargetMode="External"/><Relationship Id="rId18" Type="http://schemas.openxmlformats.org/officeDocument/2006/relationships/hyperlink" Target="https://docs.microsoft.com/en-us/dotnet/api/system.threading.monitor?view=netframework-4.8" TargetMode="External"/><Relationship Id="rId3" Type="http://schemas.openxmlformats.org/officeDocument/2006/relationships/hyperlink" Target="http://www.stroustrup.com/bs_faq2.html" TargetMode="External"/><Relationship Id="rId21" Type="http://schemas.openxmlformats.org/officeDocument/2006/relationships/hyperlink" Target="https://github.com/cpsusie/DotNetVault/raw/v0.2.5.x/Advantages%20of%20Using%20Large%20Mutable%20Structs.pdf"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github.com/facebook/folly/blob/master/folly/docs/Synchronized.md" TargetMode="External"/><Relationship Id="rId17" Type="http://schemas.openxmlformats.org/officeDocument/2006/relationships/hyperlink" Target="https://docs.microsoft.com/en-us/dotnet/api/system.threading.readerwriterlockslim?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csharp/language-reference/proposals/csharp-7.3/blittable" TargetMode="External"/><Relationship Id="rId20" Type="http://schemas.openxmlformats.org/officeDocument/2006/relationships/hyperlink" Target="https://github.com/cpsusie/DotNetVault/blob/v0.2.5.x/Advantages%20of%20Using%20Large%20Mutable%20Structs.pdf"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doc.rust-lang.org/book/ch16-03-shared-state.html"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stu.dev/csharp8-doing-unsupported-things/" TargetMode="External"/><Relationship Id="rId23" Type="http://schemas.openxmlformats.org/officeDocument/2006/relationships/hyperlink" Target="https://en.cppreference.com/w/cpp/container/span" TargetMode="External"/><Relationship Id="rId10" Type="http://schemas.openxmlformats.org/officeDocument/2006/relationships/hyperlink" Target="https://docs.microsoft.com/en-us/dotnet/api/system.collections.concurrent?view=netcore-3.1" TargetMode="External"/><Relationship Id="rId19" Type="http://schemas.openxmlformats.org/officeDocument/2006/relationships/hyperlink" Target="https://docs.microsoft.com/en-us/dotnet/csharp/language-reference/builtin-types/struct"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blogs.msdn.microsoft.com/mazhou/2018/03/02/c-7-series-part-9-ref-structs/" TargetMode="External"/><Relationship Id="rId22" Type="http://schemas.openxmlformats.org/officeDocument/2006/relationships/hyperlink" Target="https://en.cppreference.com/w/cpp/string/basic_string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59D0F53-EA00-4380-994E-ADD0341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14675</Words>
  <Characters>83648</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98127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4</cp:revision>
  <cp:lastPrinted>2021-05-22T13:20:00Z</cp:lastPrinted>
  <dcterms:created xsi:type="dcterms:W3CDTF">2021-05-22T13:23:00Z</dcterms:created>
  <dcterms:modified xsi:type="dcterms:W3CDTF">2021-05-22T13:24:00Z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